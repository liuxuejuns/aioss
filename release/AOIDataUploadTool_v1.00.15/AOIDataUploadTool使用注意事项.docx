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B160D" w14:textId="77777777" w:rsidR="002F0243" w:rsidRPr="00453569" w:rsidRDefault="00756948" w:rsidP="00D0133B">
      <w:r w:rsidRPr="00453569">
        <w:t>□</w:t>
      </w:r>
      <w:r>
        <w:t>Engineering Directive(ED)</w:t>
      </w:r>
      <w:r>
        <w:tab/>
        <w:t xml:space="preserve"> </w:t>
      </w:r>
      <w:r w:rsidR="002F0243" w:rsidRPr="00453569">
        <w:t>■</w:t>
      </w:r>
      <w:r>
        <w:t>Engineering Specification (ES)</w:t>
      </w:r>
      <w:r>
        <w:tab/>
        <w:t xml:space="preserve">   </w:t>
      </w:r>
      <w:r w:rsidR="002F0243" w:rsidRPr="00453569">
        <w:t>□Manufacturing System (MS)</w:t>
      </w:r>
    </w:p>
    <w:tbl>
      <w:tblPr>
        <w:tblW w:w="13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43"/>
        <w:gridCol w:w="1415"/>
        <w:gridCol w:w="1048"/>
        <w:gridCol w:w="367"/>
        <w:gridCol w:w="1415"/>
        <w:gridCol w:w="1479"/>
        <w:gridCol w:w="1415"/>
        <w:gridCol w:w="1415"/>
        <w:gridCol w:w="1415"/>
        <w:gridCol w:w="1415"/>
      </w:tblGrid>
      <w:tr w:rsidR="002F0243" w:rsidRPr="007B480C" w14:paraId="290ADF37" w14:textId="77777777" w:rsidTr="00304C4C">
        <w:trPr>
          <w:gridAfter w:val="2"/>
          <w:wAfter w:w="2830" w:type="dxa"/>
          <w:cantSplit/>
        </w:trPr>
        <w:tc>
          <w:tcPr>
            <w:tcW w:w="4706" w:type="dxa"/>
            <w:gridSpan w:val="3"/>
            <w:vMerge w:val="restart"/>
            <w:tcBorders>
              <w:left w:val="nil"/>
            </w:tcBorders>
          </w:tcPr>
          <w:p w14:paraId="2E655BB4" w14:textId="031C877E" w:rsidR="002F0243" w:rsidRPr="008346B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Subject:</w:t>
            </w:r>
            <w:r w:rsidRPr="007B480C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  <w:r w:rsidR="008E02D7">
              <w:rPr>
                <w:rFonts w:ascii="Arial" w:hAnsi="Arial" w:cs="Arial"/>
                <w:color w:val="000000"/>
                <w:sz w:val="20"/>
                <w:szCs w:val="20"/>
              </w:rPr>
              <w:t>AOI Storage System</w:t>
            </w:r>
          </w:p>
          <w:p w14:paraId="6BFAE2AA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Document classification:</w:t>
            </w:r>
            <w:r w:rsidRPr="007B480C">
              <w:rPr>
                <w:rFonts w:ascii="Arial" w:hAnsi="Arial" w:cs="Arial"/>
                <w:color w:val="FF0000"/>
                <w:sz w:val="20"/>
                <w:szCs w:val="20"/>
              </w:rPr>
              <w:t xml:space="preserve"> Confidential</w:t>
            </w:r>
          </w:p>
        </w:tc>
        <w:tc>
          <w:tcPr>
            <w:tcW w:w="3261" w:type="dxa"/>
            <w:gridSpan w:val="3"/>
            <w:tcBorders>
              <w:bottom w:val="nil"/>
            </w:tcBorders>
          </w:tcPr>
          <w:p w14:paraId="28C1D78D" w14:textId="77777777" w:rsidR="002F0243" w:rsidRPr="007B480C" w:rsidRDefault="002F0243" w:rsidP="00304C4C">
            <w:pPr>
              <w:spacing w:beforeLines="20" w:before="48" w:afterLines="20" w:after="48" w:line="320" w:lineRule="exact"/>
              <w:rPr>
                <w:rFonts w:ascii="Arial" w:eastAsia="SimSun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Doc. No</w:t>
            </w:r>
            <w:r w:rsidRPr="007B480C">
              <w:rPr>
                <w:rFonts w:ascii="Arial" w:hAnsi="Arial" w:cs="Arial"/>
                <w:color w:val="000000"/>
                <w:sz w:val="20"/>
                <w:szCs w:val="20"/>
              </w:rPr>
              <w:t xml:space="preserve">.: </w:t>
            </w:r>
          </w:p>
        </w:tc>
        <w:tc>
          <w:tcPr>
            <w:tcW w:w="2830" w:type="dxa"/>
            <w:gridSpan w:val="2"/>
            <w:tcBorders>
              <w:bottom w:val="single" w:sz="4" w:space="0" w:color="auto"/>
              <w:right w:val="nil"/>
            </w:tcBorders>
          </w:tcPr>
          <w:p w14:paraId="327E219C" w14:textId="77777777" w:rsidR="002F0243" w:rsidRPr="00762C00" w:rsidRDefault="002F0243" w:rsidP="00304C4C">
            <w:pPr>
              <w:spacing w:beforeLines="20" w:before="48" w:afterLines="20" w:after="48" w:line="32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2C00">
              <w:rPr>
                <w:rFonts w:ascii="Arial" w:hAnsi="Arial" w:cs="Arial"/>
                <w:color w:val="000000"/>
                <w:sz w:val="20"/>
                <w:szCs w:val="20"/>
              </w:rPr>
              <w:t>Rev.:V0</w:t>
            </w:r>
            <w:r w:rsidRPr="00762C00">
              <w:rPr>
                <w:rFonts w:ascii="Arial" w:hAnsi="Arial" w:cs="Arial" w:hint="eastAsia"/>
                <w:color w:val="000000"/>
                <w:sz w:val="20"/>
                <w:szCs w:val="20"/>
              </w:rPr>
              <w:t>0</w:t>
            </w:r>
            <w:r w:rsidR="001D3D2B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F0243" w:rsidRPr="007B480C" w14:paraId="374E1442" w14:textId="77777777" w:rsidTr="00304C4C">
        <w:trPr>
          <w:gridAfter w:val="2"/>
          <w:wAfter w:w="2830" w:type="dxa"/>
          <w:cantSplit/>
        </w:trPr>
        <w:tc>
          <w:tcPr>
            <w:tcW w:w="4706" w:type="dxa"/>
            <w:gridSpan w:val="3"/>
            <w:vMerge/>
            <w:tcBorders>
              <w:left w:val="nil"/>
            </w:tcBorders>
          </w:tcPr>
          <w:p w14:paraId="672A6659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  <w:gridSpan w:val="3"/>
            <w:tcBorders>
              <w:top w:val="nil"/>
            </w:tcBorders>
          </w:tcPr>
          <w:p w14:paraId="0627A405" w14:textId="34CC1460" w:rsidR="002F0243" w:rsidRPr="00762C00" w:rsidRDefault="001D3D2B" w:rsidP="00304C4C">
            <w:pPr>
              <w:spacing w:beforeLines="20" w:before="48" w:afterLines="20" w:after="48" w:line="32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Effective Date:</w:t>
            </w:r>
            <w:r w:rsidR="00750825">
              <w:rPr>
                <w:rFonts w:ascii="Arial" w:hAnsi="Arial" w:cs="Arial"/>
                <w:color w:val="000000"/>
                <w:sz w:val="20"/>
                <w:szCs w:val="20"/>
              </w:rPr>
              <w:t xml:space="preserve"> 2019/07/17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right w:val="nil"/>
            </w:tcBorders>
          </w:tcPr>
          <w:p w14:paraId="7C6957F8" w14:textId="77777777" w:rsidR="002F0243" w:rsidRPr="007B480C" w:rsidRDefault="002F0243" w:rsidP="00304C4C">
            <w:pPr>
              <w:spacing w:beforeLines="20" w:before="48" w:afterLines="20" w:after="48"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Revision Status</w:t>
            </w:r>
          </w:p>
        </w:tc>
      </w:tr>
      <w:tr w:rsidR="002F0243" w:rsidRPr="007B480C" w14:paraId="311D6044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 w:val="restart"/>
            <w:tcBorders>
              <w:left w:val="nil"/>
            </w:tcBorders>
          </w:tcPr>
          <w:p w14:paraId="6C7F3E71" w14:textId="77777777" w:rsidR="002F0243" w:rsidRPr="00A23768" w:rsidRDefault="002F0243" w:rsidP="00A23768">
            <w:pPr>
              <w:ind w:leftChars="100" w:left="240"/>
              <w:rPr>
                <w:rFonts w:ascii="Arial" w:eastAsia="SimSun" w:hAnsi="Arial" w:cs="Arial"/>
                <w:color w:val="000000"/>
                <w:sz w:val="20"/>
                <w:szCs w:val="20"/>
              </w:rPr>
            </w:pPr>
            <w:r w:rsidRPr="007B480C">
              <w:rPr>
                <w:rFonts w:ascii="Arial" w:eastAsia="SimSun" w:hAnsi="Arial" w:cs="Arial"/>
                <w:color w:val="000000"/>
              </w:rPr>
              <w:t>Description:</w:t>
            </w:r>
          </w:p>
          <w:p w14:paraId="0A37501D" w14:textId="77777777" w:rsidR="00A02233" w:rsidRDefault="00A02233" w:rsidP="004D78B1">
            <w:pPr>
              <w:rPr>
                <w:rFonts w:ascii="Arial" w:eastAsia="SimSun" w:hAnsi="Arial" w:cs="Arial"/>
                <w:sz w:val="20"/>
                <w:szCs w:val="20"/>
              </w:rPr>
            </w:pPr>
          </w:p>
          <w:p w14:paraId="6C651961" w14:textId="09F862DC" w:rsidR="0083416D" w:rsidRPr="00A02233" w:rsidRDefault="004D2595" w:rsidP="00263244">
            <w:r>
              <w:rPr>
                <w:rFonts w:ascii="Arial" w:eastAsia="SimSun" w:hAnsi="Arial" w:cs="Arial"/>
                <w:sz w:val="20"/>
                <w:szCs w:val="20"/>
              </w:rPr>
              <w:t>AOI (</w:t>
            </w:r>
            <w:bookmarkStart w:id="0" w:name="OLE_LINK1"/>
            <w:r>
              <w:rPr>
                <w:rFonts w:ascii="Arial" w:eastAsia="SimSun" w:hAnsi="Arial" w:cs="Arial"/>
                <w:sz w:val="20"/>
                <w:szCs w:val="20"/>
              </w:rPr>
              <w:t>Automated Optical Inspection</w:t>
            </w:r>
            <w:bookmarkEnd w:id="0"/>
            <w:r>
              <w:rPr>
                <w:rFonts w:ascii="Arial" w:eastAsia="SimSun" w:hAnsi="Arial" w:cs="Arial"/>
                <w:sz w:val="20"/>
                <w:szCs w:val="20"/>
              </w:rPr>
              <w:t>) Storage System</w:t>
            </w:r>
          </w:p>
        </w:tc>
        <w:tc>
          <w:tcPr>
            <w:tcW w:w="1415" w:type="dxa"/>
          </w:tcPr>
          <w:p w14:paraId="6D74EAC0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Page</w:t>
            </w:r>
          </w:p>
        </w:tc>
        <w:tc>
          <w:tcPr>
            <w:tcW w:w="1415" w:type="dxa"/>
            <w:tcBorders>
              <w:right w:val="nil"/>
            </w:tcBorders>
          </w:tcPr>
          <w:p w14:paraId="112A2C3C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Rev.</w:t>
            </w:r>
          </w:p>
        </w:tc>
      </w:tr>
      <w:tr w:rsidR="002F0243" w:rsidRPr="007B480C" w14:paraId="5DAB6C7B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2EB378F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A05A809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5A39BBE3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2F0243" w:rsidRPr="007B480C" w14:paraId="41C8F396" w14:textId="77777777" w:rsidTr="00304C4C">
        <w:trPr>
          <w:gridAfter w:val="2"/>
          <w:wAfter w:w="2830" w:type="dxa"/>
          <w:cantSplit/>
          <w:trHeight w:val="144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72A3D3E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0D0B940D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0E27B00A" w14:textId="77777777" w:rsidR="002F0243" w:rsidRPr="00D21EDB" w:rsidRDefault="002F0243" w:rsidP="00304C4C">
            <w:pPr>
              <w:spacing w:line="314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2F0243" w:rsidRPr="007B480C" w14:paraId="60061E4C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44EAFD9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B94D5A5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3DEEC669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2F0243" w:rsidRPr="007B480C" w14:paraId="3656B9AB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45FB0818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049F31CB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53128261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2F0243" w:rsidRPr="007B480C" w14:paraId="62486C05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4101652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B99056E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299C43A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2F0243" w:rsidRPr="007B480C" w14:paraId="4DDBEF00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3461D779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3CF2D8B6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0FB78278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2F0243" w:rsidRPr="007B480C" w14:paraId="1FC39945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562CB0E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34CE0A41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62EBF3C5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2F0243" w:rsidRPr="007B480C" w14:paraId="6D98A12B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2946DB82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5997CC1D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10FFD37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2F0243" w:rsidRPr="007B480C" w14:paraId="6B699379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3FE9F23F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1F72F646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08CE6F91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2F0243" w:rsidRPr="007B480C" w14:paraId="61CDCEAD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6BB9E253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23DE523C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52E56223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2F0243" w:rsidRPr="007B480C" w14:paraId="07547A01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5043CB0F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07459315" w14:textId="77777777" w:rsidR="002F0243" w:rsidRPr="007B480C" w:rsidRDefault="002F0243" w:rsidP="00304C4C">
            <w:pPr>
              <w:spacing w:line="310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6537F28F" w14:textId="77777777" w:rsidR="002F0243" w:rsidRPr="007B480C" w:rsidRDefault="002F0243" w:rsidP="00304C4C">
            <w:pPr>
              <w:spacing w:line="310" w:lineRule="exact"/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2F0243" w:rsidRPr="007B480C" w14:paraId="6DFB9E20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70DF9E56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4E871BC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44A5D23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738610EB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637805D2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63F29E8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3B7B4B86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3A0FF5F2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5630AD66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1829076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2BA226A1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17AD93B2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DE4B5B7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6204FF1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2DBF0D7D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6B62F1B3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2F2C34E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80A4E5D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9219836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296FEF7D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7194DBD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769D0D3C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54CD245A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243" w:rsidRPr="007B480C" w14:paraId="1231BE67" w14:textId="77777777" w:rsidTr="00304C4C">
        <w:trPr>
          <w:gridAfter w:val="2"/>
          <w:wAfter w:w="2830" w:type="dxa"/>
          <w:cantSplit/>
          <w:trHeight w:val="247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36FEB5B0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30D7AA69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7196D064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243" w:rsidRPr="007B480C" w14:paraId="34FF1C98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6D072C0D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8A21919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6BD18F9B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238601FE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F3CABC7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5B08B5D1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6DEB4AB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450BDB91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 w:val="restart"/>
            <w:tcBorders>
              <w:left w:val="nil"/>
            </w:tcBorders>
          </w:tcPr>
          <w:p w14:paraId="5F910504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Reason for Change:</w:t>
            </w:r>
          </w:p>
        </w:tc>
        <w:tc>
          <w:tcPr>
            <w:tcW w:w="1415" w:type="dxa"/>
            <w:tcBorders>
              <w:bottom w:val="nil"/>
              <w:right w:val="nil"/>
            </w:tcBorders>
          </w:tcPr>
          <w:p w14:paraId="3091F066" w14:textId="77777777" w:rsidR="002F0243" w:rsidRPr="007B480C" w:rsidRDefault="002F0243" w:rsidP="00304C4C">
            <w:pPr>
              <w:spacing w:after="720" w:line="240" w:lineRule="atLeast"/>
              <w:ind w:left="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Reviewed by/</w:t>
            </w:r>
          </w:p>
        </w:tc>
        <w:tc>
          <w:tcPr>
            <w:tcW w:w="1415" w:type="dxa"/>
            <w:tcBorders>
              <w:left w:val="nil"/>
              <w:bottom w:val="nil"/>
              <w:right w:val="nil"/>
            </w:tcBorders>
          </w:tcPr>
          <w:p w14:paraId="0AD9C6F4" w14:textId="77777777" w:rsidR="002F0243" w:rsidRPr="007B480C" w:rsidRDefault="002F0243" w:rsidP="00304C4C">
            <w:pPr>
              <w:spacing w:after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243" w:rsidRPr="007B480C" w14:paraId="4AD941F6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4B1F511A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bottom w:val="nil"/>
              <w:right w:val="nil"/>
            </w:tcBorders>
          </w:tcPr>
          <w:p w14:paraId="6F5950E9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65F9C3DC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386B7F0A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5023141B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</w:tr>
      <w:tr w:rsidR="002F0243" w:rsidRPr="007B480C" w14:paraId="00A7930D" w14:textId="77777777" w:rsidTr="00304C4C">
        <w:trPr>
          <w:cantSplit/>
        </w:trPr>
        <w:tc>
          <w:tcPr>
            <w:tcW w:w="10797" w:type="dxa"/>
            <w:gridSpan w:val="8"/>
            <w:tcBorders>
              <w:left w:val="nil"/>
              <w:bottom w:val="nil"/>
              <w:right w:val="nil"/>
            </w:tcBorders>
          </w:tcPr>
          <w:p w14:paraId="47CA9022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Copy to(All contents):</w:t>
            </w:r>
          </w:p>
          <w:p w14:paraId="1F3B1409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bottom w:val="single" w:sz="12" w:space="0" w:color="auto"/>
              <w:right w:val="nil"/>
            </w:tcBorders>
          </w:tcPr>
          <w:p w14:paraId="2B785DCC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562C75D1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D280DB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664355AD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</w:tr>
      <w:tr w:rsidR="002F0243" w:rsidRPr="007B480C" w14:paraId="1A965116" w14:textId="77777777" w:rsidTr="00304C4C">
        <w:trPr>
          <w:gridAfter w:val="2"/>
          <w:wAfter w:w="2830" w:type="dxa"/>
          <w:cantSplit/>
        </w:trPr>
        <w:tc>
          <w:tcPr>
            <w:tcW w:w="10797" w:type="dxa"/>
            <w:gridSpan w:val="8"/>
            <w:tcBorders>
              <w:top w:val="nil"/>
              <w:left w:val="nil"/>
              <w:right w:val="nil"/>
            </w:tcBorders>
          </w:tcPr>
          <w:p w14:paraId="7DF4E37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243" w:rsidRPr="007B480C" w14:paraId="0CC47E90" w14:textId="77777777" w:rsidTr="00304C4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2"/>
          <w:wAfter w:w="2830" w:type="dxa"/>
          <w:cantSplit/>
          <w:trHeight w:val="691"/>
        </w:trPr>
        <w:tc>
          <w:tcPr>
            <w:tcW w:w="2243" w:type="dxa"/>
            <w:vMerge w:val="restart"/>
            <w:tcBorders>
              <w:left w:val="nil"/>
              <w:bottom w:val="single" w:sz="12" w:space="0" w:color="auto"/>
            </w:tcBorders>
          </w:tcPr>
          <w:p w14:paraId="3FB80664" w14:textId="77777777" w:rsidR="002F0243" w:rsidRPr="007B480C" w:rsidRDefault="002F0243" w:rsidP="00304C4C">
            <w:pPr>
              <w:spacing w:after="720"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Approved by/</w:t>
            </w:r>
          </w:p>
          <w:p w14:paraId="44FB30F8" w14:textId="77777777" w:rsidR="002F0243" w:rsidRPr="007B480C" w:rsidRDefault="002F0243" w:rsidP="00304C4C">
            <w:pPr>
              <w:spacing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DA6542E" w14:textId="77777777" w:rsidR="002F0243" w:rsidRPr="007B480C" w:rsidRDefault="002F0243" w:rsidP="00304C4C">
            <w:p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041E394" w14:textId="77777777" w:rsidR="002F0243" w:rsidRPr="007B480C" w:rsidRDefault="002F0243" w:rsidP="00304C4C">
            <w:pPr>
              <w:spacing w:line="240" w:lineRule="atLeast"/>
              <w:jc w:val="both"/>
              <w:rPr>
                <w:rFonts w:ascii="Arial" w:eastAsia="SimSun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bottom w:val="nil"/>
              <w:right w:val="nil"/>
            </w:tcBorders>
          </w:tcPr>
          <w:p w14:paraId="4D5FC16C" w14:textId="77777777" w:rsidR="002F0243" w:rsidRPr="007B480C" w:rsidRDefault="002F0243" w:rsidP="00304C4C">
            <w:pPr>
              <w:spacing w:after="720" w:line="240" w:lineRule="atLeast"/>
              <w:ind w:left="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Reviewed by/</w:t>
            </w:r>
          </w:p>
        </w:tc>
        <w:tc>
          <w:tcPr>
            <w:tcW w:w="1415" w:type="dxa"/>
            <w:gridSpan w:val="2"/>
            <w:tcBorders>
              <w:left w:val="nil"/>
              <w:bottom w:val="nil"/>
              <w:right w:val="nil"/>
            </w:tcBorders>
          </w:tcPr>
          <w:p w14:paraId="722B00AE" w14:textId="77777777" w:rsidR="002F0243" w:rsidRPr="007B480C" w:rsidRDefault="002F0243" w:rsidP="00304C4C">
            <w:pPr>
              <w:spacing w:after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left w:val="nil"/>
              <w:bottom w:val="nil"/>
              <w:right w:val="nil"/>
            </w:tcBorders>
          </w:tcPr>
          <w:p w14:paraId="42C6D796" w14:textId="77777777" w:rsidR="002F0243" w:rsidRPr="007B480C" w:rsidRDefault="002F0243" w:rsidP="00304C4C">
            <w:pPr>
              <w:spacing w:after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9" w:type="dxa"/>
            <w:tcBorders>
              <w:left w:val="nil"/>
              <w:bottom w:val="nil"/>
            </w:tcBorders>
          </w:tcPr>
          <w:p w14:paraId="6E1831B3" w14:textId="77777777" w:rsidR="002F0243" w:rsidRPr="007B480C" w:rsidRDefault="002F0243" w:rsidP="00304C4C">
            <w:pPr>
              <w:spacing w:after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Merge w:val="restart"/>
            <w:tcBorders>
              <w:bottom w:val="single" w:sz="12" w:space="0" w:color="auto"/>
              <w:right w:val="nil"/>
            </w:tcBorders>
          </w:tcPr>
          <w:p w14:paraId="42D8592E" w14:textId="77777777" w:rsidR="002F0243" w:rsidRPr="007B480C" w:rsidRDefault="002F0243" w:rsidP="00304C4C">
            <w:pPr>
              <w:spacing w:line="240" w:lineRule="atLeast"/>
              <w:jc w:val="both"/>
              <w:rPr>
                <w:rFonts w:ascii="Arial" w:eastAsia="SimSun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Prepared by/</w:t>
            </w:r>
          </w:p>
          <w:p w14:paraId="79509AF2" w14:textId="345D4051" w:rsidR="002F0243" w:rsidRPr="00B07BD6" w:rsidRDefault="000A4DCB" w:rsidP="00304C4C">
            <w:p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Sam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Kwok</w:t>
            </w:r>
          </w:p>
        </w:tc>
      </w:tr>
      <w:tr w:rsidR="002F0243" w:rsidRPr="007B480C" w14:paraId="241EF7A5" w14:textId="77777777" w:rsidTr="00304C4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2"/>
          <w:wAfter w:w="2830" w:type="dxa"/>
          <w:cantSplit/>
          <w:trHeight w:val="964"/>
        </w:trPr>
        <w:tc>
          <w:tcPr>
            <w:tcW w:w="2243" w:type="dxa"/>
            <w:vMerge/>
            <w:tcBorders>
              <w:left w:val="nil"/>
              <w:bottom w:val="single" w:sz="12" w:space="0" w:color="auto"/>
            </w:tcBorders>
          </w:tcPr>
          <w:p w14:paraId="54E11D2A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bottom w:val="nil"/>
              <w:right w:val="nil"/>
            </w:tcBorders>
          </w:tcPr>
          <w:p w14:paraId="39518192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31126E5D" w14:textId="77777777" w:rsidR="002F0243" w:rsidRPr="007B480C" w:rsidRDefault="002F0243" w:rsidP="00304C4C">
            <w:pPr>
              <w:jc w:val="center"/>
              <w:rPr>
                <w:rFonts w:ascii="Arial" w:eastAsia="SimSun" w:hAnsi="Arial" w:cs="Arial"/>
              </w:rPr>
            </w:pPr>
          </w:p>
          <w:p w14:paraId="2DE403A5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93693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62431CDC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19EE3C34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49E398E2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</w:tcBorders>
          </w:tcPr>
          <w:p w14:paraId="582E386D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16287F21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0" w:type="dxa"/>
            <w:gridSpan w:val="2"/>
            <w:vMerge/>
            <w:tcBorders>
              <w:bottom w:val="single" w:sz="12" w:space="0" w:color="auto"/>
              <w:right w:val="nil"/>
            </w:tcBorders>
          </w:tcPr>
          <w:p w14:paraId="5BE93A62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</w:tr>
      <w:tr w:rsidR="002F0243" w:rsidRPr="007B480C" w14:paraId="414F3D1D" w14:textId="77777777" w:rsidTr="00304C4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2"/>
          <w:wAfter w:w="2830" w:type="dxa"/>
          <w:cantSplit/>
          <w:trHeight w:val="249"/>
        </w:trPr>
        <w:tc>
          <w:tcPr>
            <w:tcW w:w="2243" w:type="dxa"/>
            <w:vMerge/>
            <w:tcBorders>
              <w:left w:val="nil"/>
              <w:bottom w:val="single" w:sz="12" w:space="0" w:color="auto"/>
            </w:tcBorders>
          </w:tcPr>
          <w:p w14:paraId="384BA73E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bottom w:val="single" w:sz="12" w:space="0" w:color="auto"/>
              <w:right w:val="nil"/>
            </w:tcBorders>
          </w:tcPr>
          <w:p w14:paraId="70F76C47" w14:textId="77777777" w:rsidR="002F0243" w:rsidRPr="007B480C" w:rsidRDefault="002F0243" w:rsidP="00304C4C">
            <w:pPr>
              <w:jc w:val="center"/>
              <w:rPr>
                <w:rFonts w:ascii="Arial" w:eastAsia="SimSun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BE16E9F" w14:textId="77777777" w:rsidR="002F0243" w:rsidRPr="007B480C" w:rsidRDefault="002F0243" w:rsidP="00304C4C">
            <w:pPr>
              <w:jc w:val="center"/>
              <w:rPr>
                <w:rFonts w:ascii="Arial" w:eastAsia="SimSun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70073E4" w14:textId="77777777" w:rsidR="002F0243" w:rsidRPr="007B480C" w:rsidRDefault="002F0243" w:rsidP="00304C4C">
            <w:pPr>
              <w:jc w:val="center"/>
              <w:rPr>
                <w:rFonts w:ascii="Arial" w:eastAsia="SimSun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12" w:space="0" w:color="auto"/>
            </w:tcBorders>
          </w:tcPr>
          <w:p w14:paraId="6846CA84" w14:textId="77777777" w:rsidR="002F0243" w:rsidRPr="007B480C" w:rsidRDefault="002F0243" w:rsidP="00304C4C">
            <w:pPr>
              <w:jc w:val="center"/>
              <w:rPr>
                <w:rFonts w:ascii="Arial" w:eastAsia="SimSun" w:hAnsi="Arial" w:cs="Arial"/>
              </w:rPr>
            </w:pPr>
            <w:r w:rsidRPr="007B480C">
              <w:rPr>
                <w:rFonts w:ascii="Arial" w:hAnsi="Arial" w:cs="Arial"/>
              </w:rPr>
              <w:t>----------------</w:t>
            </w:r>
          </w:p>
        </w:tc>
        <w:tc>
          <w:tcPr>
            <w:tcW w:w="2830" w:type="dxa"/>
            <w:gridSpan w:val="2"/>
            <w:vMerge/>
            <w:tcBorders>
              <w:bottom w:val="single" w:sz="12" w:space="0" w:color="auto"/>
              <w:right w:val="nil"/>
            </w:tcBorders>
          </w:tcPr>
          <w:p w14:paraId="34B3F2EB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BCDFA7F" w14:textId="77777777" w:rsidR="002F0243" w:rsidRPr="007B480C" w:rsidRDefault="002F0243" w:rsidP="002F0243">
      <w:pPr>
        <w:pStyle w:val="Header"/>
        <w:tabs>
          <w:tab w:val="clear" w:pos="4153"/>
          <w:tab w:val="clear" w:pos="8306"/>
        </w:tabs>
        <w:spacing w:line="320" w:lineRule="exact"/>
        <w:rPr>
          <w:rFonts w:ascii="Arial" w:hAnsi="Arial" w:cs="Arial"/>
        </w:rPr>
        <w:sectPr w:rsidR="002F0243" w:rsidRPr="007B480C" w:rsidSect="00304C4C">
          <w:footerReference w:type="default" r:id="rId11"/>
          <w:headerReference w:type="first" r:id="rId12"/>
          <w:footerReference w:type="first" r:id="rId13"/>
          <w:pgSz w:w="11906" w:h="16838" w:code="9"/>
          <w:pgMar w:top="1701" w:right="851" w:bottom="567" w:left="851" w:header="425" w:footer="578" w:gutter="284"/>
          <w:cols w:space="708"/>
          <w:titlePg/>
          <w:docGrid w:linePitch="360"/>
        </w:sectPr>
      </w:pPr>
      <w:r w:rsidRPr="007B480C">
        <w:rPr>
          <w:rFonts w:ascii="Arial" w:hAnsi="Arial" w:cs="Arial"/>
        </w:rPr>
        <w:t>Notice: This cover sheet forms a part of the following directive (specification) and is not to be discarded unless superseded by a revised issue</w:t>
      </w:r>
    </w:p>
    <w:p w14:paraId="3FC4C057" w14:textId="77777777" w:rsidR="002F0243" w:rsidRPr="007B480C" w:rsidRDefault="002F0243" w:rsidP="002F0243">
      <w:pPr>
        <w:jc w:val="center"/>
        <w:rPr>
          <w:rFonts w:ascii="Arial" w:hAnsi="Arial" w:cs="Arial"/>
          <w:b/>
        </w:rPr>
      </w:pPr>
      <w:r w:rsidRPr="007B480C">
        <w:rPr>
          <w:rFonts w:ascii="Arial" w:hAnsi="Arial" w:cs="Arial"/>
          <w:b/>
        </w:rPr>
        <w:lastRenderedPageBreak/>
        <w:t>REVISION HISTORY</w:t>
      </w:r>
    </w:p>
    <w:p w14:paraId="7D34F5C7" w14:textId="77777777" w:rsidR="002F0243" w:rsidRPr="007B480C" w:rsidRDefault="002F0243" w:rsidP="002F0243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9"/>
        <w:gridCol w:w="1493"/>
        <w:gridCol w:w="1692"/>
        <w:gridCol w:w="6298"/>
      </w:tblGrid>
      <w:tr w:rsidR="002F0243" w:rsidRPr="007B480C" w14:paraId="0003059A" w14:textId="77777777" w:rsidTr="00DC4433">
        <w:tc>
          <w:tcPr>
            <w:tcW w:w="1199" w:type="dxa"/>
            <w:shd w:val="clear" w:color="auto" w:fill="B3B3B3"/>
          </w:tcPr>
          <w:p w14:paraId="6B814A1E" w14:textId="77777777" w:rsidR="002F0243" w:rsidRPr="007B480C" w:rsidRDefault="002F0243" w:rsidP="00304C4C">
            <w:pPr>
              <w:rPr>
                <w:rFonts w:ascii="Arial" w:hAnsi="Arial" w:cs="Arial"/>
                <w:b/>
              </w:rPr>
            </w:pPr>
            <w:r w:rsidRPr="007B480C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493" w:type="dxa"/>
            <w:shd w:val="clear" w:color="auto" w:fill="B3B3B3"/>
          </w:tcPr>
          <w:p w14:paraId="491072FA" w14:textId="77777777" w:rsidR="002F0243" w:rsidRPr="007B480C" w:rsidRDefault="002F0243" w:rsidP="00304C4C">
            <w:pPr>
              <w:rPr>
                <w:rFonts w:ascii="Arial" w:hAnsi="Arial" w:cs="Arial"/>
                <w:b/>
              </w:rPr>
            </w:pPr>
            <w:r w:rsidRPr="007B480C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692" w:type="dxa"/>
            <w:shd w:val="clear" w:color="auto" w:fill="B3B3B3"/>
          </w:tcPr>
          <w:p w14:paraId="0D909AED" w14:textId="77777777" w:rsidR="002F0243" w:rsidRPr="007B480C" w:rsidRDefault="002F0243" w:rsidP="00304C4C">
            <w:pPr>
              <w:rPr>
                <w:rFonts w:ascii="Arial" w:hAnsi="Arial" w:cs="Arial"/>
                <w:b/>
              </w:rPr>
            </w:pPr>
            <w:r w:rsidRPr="007B480C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6298" w:type="dxa"/>
            <w:shd w:val="clear" w:color="auto" w:fill="B3B3B3"/>
          </w:tcPr>
          <w:p w14:paraId="71491BF6" w14:textId="77777777" w:rsidR="002F0243" w:rsidRPr="007B480C" w:rsidRDefault="002F0243" w:rsidP="00304C4C">
            <w:pPr>
              <w:rPr>
                <w:rFonts w:ascii="Arial" w:hAnsi="Arial" w:cs="Arial"/>
                <w:b/>
              </w:rPr>
            </w:pPr>
            <w:r w:rsidRPr="007B480C">
              <w:rPr>
                <w:rFonts w:ascii="Arial" w:hAnsi="Arial" w:cs="Arial"/>
                <w:b/>
              </w:rPr>
              <w:t>Comment</w:t>
            </w:r>
          </w:p>
        </w:tc>
      </w:tr>
      <w:tr w:rsidR="002F0243" w:rsidRPr="007B480C" w14:paraId="0481FC76" w14:textId="77777777" w:rsidTr="00DC4433">
        <w:tc>
          <w:tcPr>
            <w:tcW w:w="1199" w:type="dxa"/>
          </w:tcPr>
          <w:p w14:paraId="7E122962" w14:textId="77777777" w:rsidR="002F0243" w:rsidRPr="00DC4433" w:rsidRDefault="002F0243" w:rsidP="00304C4C">
            <w:pPr>
              <w:rPr>
                <w:rFonts w:ascii="Arial" w:eastAsia="SimSun" w:hAnsi="Arial" w:cs="Arial"/>
                <w:sz w:val="21"/>
                <w:szCs w:val="21"/>
              </w:rPr>
            </w:pPr>
            <w:r w:rsidRPr="00DC4433">
              <w:rPr>
                <w:rFonts w:ascii="Arial" w:hAnsi="Arial" w:cs="Arial"/>
                <w:sz w:val="21"/>
                <w:szCs w:val="21"/>
              </w:rPr>
              <w:t>V001</w:t>
            </w:r>
          </w:p>
        </w:tc>
        <w:tc>
          <w:tcPr>
            <w:tcW w:w="1493" w:type="dxa"/>
          </w:tcPr>
          <w:p w14:paraId="601D3458" w14:textId="3C813598" w:rsidR="002F0243" w:rsidRPr="00DC4433" w:rsidRDefault="00D62C77" w:rsidP="00304C4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2019/07/17</w:t>
            </w:r>
          </w:p>
        </w:tc>
        <w:tc>
          <w:tcPr>
            <w:tcW w:w="1692" w:type="dxa"/>
          </w:tcPr>
          <w:p w14:paraId="68A34812" w14:textId="5391FD62" w:rsidR="002F0243" w:rsidRPr="00DC4433" w:rsidRDefault="00D62C77" w:rsidP="00304C4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Guang</w:t>
            </w:r>
            <w:r>
              <w:rPr>
                <w:rFonts w:asciiTheme="minorEastAsia" w:eastAsiaTheme="minorEastAsia" w:hAnsiTheme="minorEastAsia" w:cs="Arial"/>
                <w:sz w:val="21"/>
                <w:szCs w:val="21"/>
              </w:rPr>
              <w:t>nai Wang</w:t>
            </w:r>
          </w:p>
        </w:tc>
        <w:tc>
          <w:tcPr>
            <w:tcW w:w="6298" w:type="dxa"/>
          </w:tcPr>
          <w:p w14:paraId="75F44848" w14:textId="77777777" w:rsidR="002F0243" w:rsidRPr="00DC4433" w:rsidRDefault="002F0243" w:rsidP="00304C4C">
            <w:pPr>
              <w:rPr>
                <w:rFonts w:ascii="Arial" w:hAnsi="Arial" w:cs="Arial"/>
                <w:sz w:val="21"/>
                <w:szCs w:val="21"/>
              </w:rPr>
            </w:pPr>
            <w:r w:rsidRPr="00DC4433">
              <w:rPr>
                <w:rFonts w:ascii="Arial" w:hAnsi="Arial" w:cs="Arial" w:hint="eastAsia"/>
                <w:sz w:val="21"/>
                <w:szCs w:val="21"/>
              </w:rPr>
              <w:t>Initial</w:t>
            </w:r>
            <w:r w:rsidRPr="00DC4433">
              <w:rPr>
                <w:rFonts w:ascii="Arial" w:hAnsi="Arial" w:cs="Arial"/>
                <w:sz w:val="21"/>
                <w:szCs w:val="21"/>
              </w:rPr>
              <w:t xml:space="preserve"> Version</w:t>
            </w:r>
          </w:p>
        </w:tc>
      </w:tr>
      <w:tr w:rsidR="002F0243" w:rsidRPr="007B480C" w14:paraId="0B4020A7" w14:textId="77777777" w:rsidTr="00DC4433">
        <w:tc>
          <w:tcPr>
            <w:tcW w:w="1199" w:type="dxa"/>
          </w:tcPr>
          <w:p w14:paraId="1D7B270A" w14:textId="77777777" w:rsidR="002F0243" w:rsidRPr="00DC4433" w:rsidRDefault="002F0243" w:rsidP="00304C4C">
            <w:pPr>
              <w:rPr>
                <w:rFonts w:ascii="Arial" w:eastAsia="DengXian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4F904CB7" w14:textId="77777777" w:rsidR="002F0243" w:rsidRPr="00DC4433" w:rsidRDefault="002F0243" w:rsidP="00304C4C">
            <w:pPr>
              <w:rPr>
                <w:rFonts w:ascii="Arial" w:eastAsia="DengXian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06971CD3" w14:textId="77777777" w:rsidR="002F0243" w:rsidRPr="00DC4433" w:rsidRDefault="002F0243" w:rsidP="00304C4C">
            <w:pPr>
              <w:rPr>
                <w:rFonts w:ascii="Arial" w:eastAsia="DengXian" w:hAnsi="Arial" w:cs="Arial"/>
                <w:sz w:val="21"/>
                <w:szCs w:val="21"/>
              </w:rPr>
            </w:pPr>
          </w:p>
        </w:tc>
        <w:tc>
          <w:tcPr>
            <w:tcW w:w="6298" w:type="dxa"/>
          </w:tcPr>
          <w:p w14:paraId="2A1F701D" w14:textId="77777777" w:rsidR="001A5855" w:rsidRPr="00EA77F2" w:rsidRDefault="001A5855" w:rsidP="00EA77F2">
            <w:pPr>
              <w:rPr>
                <w:rFonts w:ascii="Arial" w:eastAsiaTheme="minorEastAsia" w:hAnsi="Arial" w:cs="Arial"/>
                <w:sz w:val="21"/>
                <w:szCs w:val="21"/>
              </w:rPr>
            </w:pPr>
          </w:p>
        </w:tc>
      </w:tr>
      <w:tr w:rsidR="002F0243" w:rsidRPr="007B480C" w14:paraId="03EFCA41" w14:textId="77777777" w:rsidTr="00DC4433">
        <w:tc>
          <w:tcPr>
            <w:tcW w:w="1199" w:type="dxa"/>
          </w:tcPr>
          <w:p w14:paraId="5F96A722" w14:textId="77777777" w:rsidR="002F0243" w:rsidRPr="00DC4433" w:rsidRDefault="002F0243" w:rsidP="00304C4C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5B95CD12" w14:textId="77777777" w:rsidR="002F0243" w:rsidRPr="00DC4433" w:rsidRDefault="002F0243" w:rsidP="00304C4C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5220BBB2" w14:textId="77777777" w:rsidR="002F0243" w:rsidRPr="00DC4433" w:rsidRDefault="002F0243" w:rsidP="00304C4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13CB595B" w14:textId="77777777" w:rsidR="002F0243" w:rsidRPr="00DC4433" w:rsidRDefault="002F0243" w:rsidP="00304C4C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2F0243" w:rsidRPr="007B480C" w14:paraId="6D9C8D39" w14:textId="77777777" w:rsidTr="00DC4433">
        <w:tc>
          <w:tcPr>
            <w:tcW w:w="1199" w:type="dxa"/>
          </w:tcPr>
          <w:p w14:paraId="675E05EE" w14:textId="77777777" w:rsidR="002F0243" w:rsidRPr="00DC4433" w:rsidRDefault="002F0243" w:rsidP="00304C4C">
            <w:pPr>
              <w:rPr>
                <w:rFonts w:ascii="Arial" w:eastAsia="SimSun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2FC17F8B" w14:textId="77777777" w:rsidR="002F0243" w:rsidRPr="00DC4433" w:rsidRDefault="002F0243" w:rsidP="00304C4C">
            <w:pPr>
              <w:rPr>
                <w:rFonts w:ascii="Arial" w:eastAsia="SimSun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0A4F7224" w14:textId="77777777" w:rsidR="002F0243" w:rsidRPr="00DC4433" w:rsidRDefault="002F0243" w:rsidP="00304C4C">
            <w:pPr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5AE48A43" w14:textId="77777777" w:rsidR="002F0243" w:rsidRPr="00DC4433" w:rsidRDefault="002F0243" w:rsidP="00304C4C">
            <w:pPr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</w:p>
        </w:tc>
      </w:tr>
      <w:tr w:rsidR="002F0243" w:rsidRPr="007B480C" w14:paraId="50F40DEB" w14:textId="77777777" w:rsidTr="00DC4433">
        <w:tc>
          <w:tcPr>
            <w:tcW w:w="1199" w:type="dxa"/>
          </w:tcPr>
          <w:p w14:paraId="77A52294" w14:textId="77777777" w:rsidR="002F0243" w:rsidRPr="00DC4433" w:rsidRDefault="002F0243" w:rsidP="00304C4C">
            <w:pPr>
              <w:rPr>
                <w:rFonts w:ascii="Arial" w:eastAsia="SimSun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007DCDA8" w14:textId="77777777" w:rsidR="002F0243" w:rsidRPr="00DC4433" w:rsidRDefault="002F0243" w:rsidP="00304C4C">
            <w:pPr>
              <w:rPr>
                <w:rFonts w:ascii="Arial" w:eastAsia="SimSun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450EA2D7" w14:textId="77777777" w:rsidR="002F0243" w:rsidRPr="00DC4433" w:rsidRDefault="002F0243" w:rsidP="00304C4C">
            <w:pPr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3DD355C9" w14:textId="77777777" w:rsidR="002F0243" w:rsidRPr="00DC4433" w:rsidRDefault="002F0243" w:rsidP="00304C4C">
            <w:pPr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</w:p>
        </w:tc>
      </w:tr>
      <w:tr w:rsidR="002F0243" w:rsidRPr="007B480C" w14:paraId="1A81F0B1" w14:textId="77777777" w:rsidTr="00DC4433">
        <w:tc>
          <w:tcPr>
            <w:tcW w:w="1199" w:type="dxa"/>
          </w:tcPr>
          <w:p w14:paraId="717AAFBA" w14:textId="77777777" w:rsidR="002F0243" w:rsidRPr="00DC4433" w:rsidRDefault="002F0243" w:rsidP="00304C4C">
            <w:pPr>
              <w:rPr>
                <w:rFonts w:ascii="Arial" w:eastAsia="SimSun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56EE48EE" w14:textId="77777777" w:rsidR="002F0243" w:rsidRPr="00DC4433" w:rsidRDefault="002F0243" w:rsidP="00304C4C">
            <w:pPr>
              <w:rPr>
                <w:rFonts w:ascii="Arial" w:eastAsia="SimSun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2908EB2C" w14:textId="77777777" w:rsidR="002F0243" w:rsidRPr="00DC4433" w:rsidRDefault="002F0243" w:rsidP="00304C4C">
            <w:pPr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121FD38A" w14:textId="77777777" w:rsidR="002F0243" w:rsidRPr="00DC4433" w:rsidRDefault="002F0243" w:rsidP="00304C4C">
            <w:pPr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</w:p>
        </w:tc>
      </w:tr>
      <w:tr w:rsidR="002F0243" w:rsidRPr="007B480C" w14:paraId="1FE2DD96" w14:textId="77777777" w:rsidTr="00DC4433">
        <w:tc>
          <w:tcPr>
            <w:tcW w:w="1199" w:type="dxa"/>
          </w:tcPr>
          <w:p w14:paraId="27357532" w14:textId="77777777" w:rsidR="002F0243" w:rsidRPr="00DC4433" w:rsidRDefault="002F0243" w:rsidP="00304C4C">
            <w:pPr>
              <w:rPr>
                <w:rFonts w:ascii="Arial" w:eastAsia="SimSun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07F023C8" w14:textId="77777777" w:rsidR="002F0243" w:rsidRPr="00DC4433" w:rsidRDefault="002F0243" w:rsidP="00304C4C">
            <w:pPr>
              <w:rPr>
                <w:rFonts w:ascii="Arial" w:eastAsia="SimSun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4BDB5498" w14:textId="77777777" w:rsidR="002F0243" w:rsidRPr="00DC4433" w:rsidRDefault="002F0243" w:rsidP="00304C4C">
            <w:pPr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2916C19D" w14:textId="77777777" w:rsidR="002F0243" w:rsidRPr="00DC4433" w:rsidRDefault="002F0243" w:rsidP="00304C4C">
            <w:pPr>
              <w:rPr>
                <w:rFonts w:ascii="Arial" w:eastAsia="SimSun" w:hAnsi="Arial" w:cs="Arial"/>
                <w:color w:val="000000"/>
                <w:sz w:val="21"/>
                <w:szCs w:val="21"/>
              </w:rPr>
            </w:pPr>
          </w:p>
        </w:tc>
      </w:tr>
    </w:tbl>
    <w:p w14:paraId="74869460" w14:textId="77777777" w:rsidR="002F0243" w:rsidRPr="007B480C" w:rsidRDefault="002F0243" w:rsidP="002F0243">
      <w:pPr>
        <w:rPr>
          <w:rFonts w:ascii="Arial" w:hAnsi="Arial" w:cs="Arial"/>
        </w:rPr>
      </w:pPr>
    </w:p>
    <w:p w14:paraId="187F57B8" w14:textId="77777777" w:rsidR="002F0243" w:rsidRPr="007B480C" w:rsidRDefault="002F0243" w:rsidP="002F0243">
      <w:pPr>
        <w:rPr>
          <w:rFonts w:ascii="Arial" w:hAnsi="Arial" w:cs="Arial"/>
        </w:rPr>
      </w:pPr>
    </w:p>
    <w:p w14:paraId="54738AF4" w14:textId="77777777" w:rsidR="002F0243" w:rsidRPr="001A5855" w:rsidRDefault="002F0243" w:rsidP="002F0243">
      <w:pPr>
        <w:rPr>
          <w:rFonts w:ascii="Arial" w:hAnsi="Arial" w:cs="Arial"/>
        </w:rPr>
      </w:pPr>
    </w:p>
    <w:p w14:paraId="46ABBD8F" w14:textId="77777777" w:rsidR="002F0243" w:rsidRDefault="002F0243" w:rsidP="002F0243">
      <w:pPr>
        <w:tabs>
          <w:tab w:val="left" w:pos="8355"/>
        </w:tabs>
        <w:rPr>
          <w:rFonts w:ascii="Arial" w:hAnsi="Arial" w:cs="Arial"/>
        </w:rPr>
      </w:pPr>
      <w:r w:rsidRPr="007B480C">
        <w:rPr>
          <w:rFonts w:ascii="Arial" w:hAnsi="Arial" w:cs="Arial"/>
        </w:rPr>
        <w:tab/>
      </w:r>
    </w:p>
    <w:p w14:paraId="06BBA33E" w14:textId="77777777" w:rsidR="002F0243" w:rsidRPr="007B480C" w:rsidRDefault="002F0243" w:rsidP="002F0243">
      <w:pPr>
        <w:tabs>
          <w:tab w:val="left" w:pos="8355"/>
        </w:tabs>
        <w:rPr>
          <w:rFonts w:ascii="Arial" w:eastAsia="SimSun" w:hAnsi="Arial" w:cs="Arial"/>
        </w:rPr>
      </w:pPr>
      <w:r>
        <w:rPr>
          <w:rFonts w:ascii="Arial" w:hAnsi="Arial" w:cs="Arial"/>
        </w:rPr>
        <w:br w:type="page"/>
      </w:r>
    </w:p>
    <w:p w14:paraId="2ABC67CB" w14:textId="67E6F4AB" w:rsidR="002F0243" w:rsidRDefault="009E1E9A" w:rsidP="009E1E9A">
      <w:pPr>
        <w:jc w:val="center"/>
        <w:rPr>
          <w:rFonts w:ascii="DengXian" w:eastAsiaTheme="minorEastAsia" w:hAnsi="DengXian" w:cs="Arial"/>
          <w:b/>
          <w:sz w:val="36"/>
          <w:szCs w:val="36"/>
        </w:rPr>
      </w:pPr>
      <w:r w:rsidRPr="00DB4E52">
        <w:rPr>
          <w:rFonts w:ascii="DengXian" w:eastAsiaTheme="minorEastAsia" w:hAnsi="DengXian" w:cs="Arial" w:hint="eastAsia"/>
          <w:b/>
          <w:sz w:val="36"/>
          <w:szCs w:val="36"/>
        </w:rPr>
        <w:lastRenderedPageBreak/>
        <w:t>目录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10466716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6078D6" w14:textId="5817BA07" w:rsidR="00882E76" w:rsidRDefault="00882E76">
          <w:pPr>
            <w:pStyle w:val="TOCHeading"/>
          </w:pPr>
        </w:p>
        <w:p w14:paraId="69B3EC65" w14:textId="5A1329A7" w:rsidR="00882E76" w:rsidRDefault="00882E76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21084" w:history="1">
            <w:r w:rsidRPr="008F0DFA">
              <w:rPr>
                <w:rStyle w:val="Hyperlink"/>
                <w:noProof/>
                <w:lang w:eastAsia="zh-CN"/>
              </w:rPr>
              <w:t>1</w:t>
            </w:r>
            <w:r>
              <w:rPr>
                <w:rFonts w:eastAsiaTheme="minorEastAsia" w:hAnsiTheme="minorHAnsi" w:cstheme="minorBidi"/>
                <w:smallCap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Pr="008F0DFA">
              <w:rPr>
                <w:rStyle w:val="Hyperlink"/>
                <w:rFonts w:hint="eastAsia"/>
                <w:noProof/>
                <w:lang w:eastAsia="zh-CN"/>
              </w:rPr>
              <w:t>使用前注意事项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0CCE9" w14:textId="363B31D3" w:rsidR="00882E76" w:rsidRDefault="00C11439">
          <w:pPr>
            <w:pStyle w:val="TOC3"/>
            <w:tabs>
              <w:tab w:val="left" w:pos="96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7721085" w:history="1">
            <w:r w:rsidR="00882E76" w:rsidRPr="008F0DFA">
              <w:rPr>
                <w:rStyle w:val="Hyperlink"/>
                <w:noProof/>
              </w:rPr>
              <w:t>1.1</w:t>
            </w:r>
            <w:r w:rsidR="00882E76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882E76" w:rsidRPr="008F0DFA">
              <w:rPr>
                <w:rStyle w:val="Hyperlink"/>
                <w:noProof/>
              </w:rPr>
              <w:t>AOI</w:t>
            </w:r>
            <w:r w:rsidR="00882E76" w:rsidRPr="008F0DFA">
              <w:rPr>
                <w:rStyle w:val="Hyperlink"/>
                <w:rFonts w:hint="eastAsia"/>
                <w:noProof/>
              </w:rPr>
              <w:t>数据上传工具支持的站别</w:t>
            </w:r>
            <w:r w:rsidR="00882E76">
              <w:rPr>
                <w:noProof/>
                <w:webHidden/>
              </w:rPr>
              <w:tab/>
            </w:r>
            <w:r w:rsidR="00882E76">
              <w:rPr>
                <w:noProof/>
                <w:webHidden/>
              </w:rPr>
              <w:fldChar w:fldCharType="begin"/>
            </w:r>
            <w:r w:rsidR="00882E76">
              <w:rPr>
                <w:noProof/>
                <w:webHidden/>
              </w:rPr>
              <w:instrText xml:space="preserve"> PAGEREF _Toc17721085 \h </w:instrText>
            </w:r>
            <w:r w:rsidR="00882E76">
              <w:rPr>
                <w:noProof/>
                <w:webHidden/>
              </w:rPr>
            </w:r>
            <w:r w:rsidR="00882E76">
              <w:rPr>
                <w:noProof/>
                <w:webHidden/>
              </w:rPr>
              <w:fldChar w:fldCharType="separate"/>
            </w:r>
            <w:r w:rsidR="00882E76">
              <w:rPr>
                <w:noProof/>
                <w:webHidden/>
              </w:rPr>
              <w:t>4</w:t>
            </w:r>
            <w:r w:rsidR="00882E76">
              <w:rPr>
                <w:noProof/>
                <w:webHidden/>
              </w:rPr>
              <w:fldChar w:fldCharType="end"/>
            </w:r>
          </w:hyperlink>
        </w:p>
        <w:p w14:paraId="0641E7E8" w14:textId="68052505" w:rsidR="00882E76" w:rsidRDefault="00C11439">
          <w:pPr>
            <w:pStyle w:val="TOC3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7721086" w:history="1">
            <w:r w:rsidR="00882E76" w:rsidRPr="008F0DFA">
              <w:rPr>
                <w:rStyle w:val="Hyperlink"/>
                <w:noProof/>
              </w:rPr>
              <w:t>1.2</w:t>
            </w:r>
            <w:r w:rsidR="00882E76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882E76" w:rsidRPr="008F0DFA">
              <w:rPr>
                <w:rStyle w:val="Hyperlink"/>
                <w:rFonts w:hint="eastAsia"/>
                <w:noProof/>
              </w:rPr>
              <w:t>核对站别对应的路径</w:t>
            </w:r>
            <w:r w:rsidR="00882E76">
              <w:rPr>
                <w:noProof/>
                <w:webHidden/>
              </w:rPr>
              <w:tab/>
            </w:r>
            <w:r w:rsidR="00882E76">
              <w:rPr>
                <w:noProof/>
                <w:webHidden/>
              </w:rPr>
              <w:fldChar w:fldCharType="begin"/>
            </w:r>
            <w:r w:rsidR="00882E76">
              <w:rPr>
                <w:noProof/>
                <w:webHidden/>
              </w:rPr>
              <w:instrText xml:space="preserve"> PAGEREF _Toc17721086 \h </w:instrText>
            </w:r>
            <w:r w:rsidR="00882E76">
              <w:rPr>
                <w:noProof/>
                <w:webHidden/>
              </w:rPr>
            </w:r>
            <w:r w:rsidR="00882E76">
              <w:rPr>
                <w:noProof/>
                <w:webHidden/>
              </w:rPr>
              <w:fldChar w:fldCharType="separate"/>
            </w:r>
            <w:r w:rsidR="00882E76">
              <w:rPr>
                <w:noProof/>
                <w:webHidden/>
              </w:rPr>
              <w:t>4</w:t>
            </w:r>
            <w:r w:rsidR="00882E76">
              <w:rPr>
                <w:noProof/>
                <w:webHidden/>
              </w:rPr>
              <w:fldChar w:fldCharType="end"/>
            </w:r>
          </w:hyperlink>
        </w:p>
        <w:p w14:paraId="296A59EB" w14:textId="41357633" w:rsidR="00882E76" w:rsidRDefault="00C11439">
          <w:pPr>
            <w:pStyle w:val="TOC3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7721087" w:history="1">
            <w:r w:rsidR="00882E76" w:rsidRPr="008F0DFA">
              <w:rPr>
                <w:rStyle w:val="Hyperlink"/>
                <w:noProof/>
              </w:rPr>
              <w:t>1.3</w:t>
            </w:r>
            <w:r w:rsidR="00882E76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882E76" w:rsidRPr="008F0DFA">
              <w:rPr>
                <w:rStyle w:val="Hyperlink"/>
                <w:rFonts w:hint="eastAsia"/>
                <w:noProof/>
              </w:rPr>
              <w:t>区分</w:t>
            </w:r>
            <w:r w:rsidR="00882E76" w:rsidRPr="008F0DFA">
              <w:rPr>
                <w:rStyle w:val="Hyperlink"/>
                <w:noProof/>
              </w:rPr>
              <w:t>32</w:t>
            </w:r>
            <w:r w:rsidR="00882E76" w:rsidRPr="008F0DFA">
              <w:rPr>
                <w:rStyle w:val="Hyperlink"/>
                <w:rFonts w:hint="eastAsia"/>
                <w:noProof/>
              </w:rPr>
              <w:t>位与</w:t>
            </w:r>
            <w:r w:rsidR="00882E76" w:rsidRPr="008F0DFA">
              <w:rPr>
                <w:rStyle w:val="Hyperlink"/>
                <w:noProof/>
              </w:rPr>
              <w:t>64</w:t>
            </w:r>
            <w:r w:rsidR="00882E76" w:rsidRPr="008F0DFA">
              <w:rPr>
                <w:rStyle w:val="Hyperlink"/>
                <w:rFonts w:hint="eastAsia"/>
                <w:noProof/>
              </w:rPr>
              <w:t>位系统</w:t>
            </w:r>
            <w:r w:rsidR="00882E76">
              <w:rPr>
                <w:noProof/>
                <w:webHidden/>
              </w:rPr>
              <w:tab/>
            </w:r>
            <w:r w:rsidR="00882E76">
              <w:rPr>
                <w:noProof/>
                <w:webHidden/>
              </w:rPr>
              <w:fldChar w:fldCharType="begin"/>
            </w:r>
            <w:r w:rsidR="00882E76">
              <w:rPr>
                <w:noProof/>
                <w:webHidden/>
              </w:rPr>
              <w:instrText xml:space="preserve"> PAGEREF _Toc17721087 \h </w:instrText>
            </w:r>
            <w:r w:rsidR="00882E76">
              <w:rPr>
                <w:noProof/>
                <w:webHidden/>
              </w:rPr>
            </w:r>
            <w:r w:rsidR="00882E76">
              <w:rPr>
                <w:noProof/>
                <w:webHidden/>
              </w:rPr>
              <w:fldChar w:fldCharType="separate"/>
            </w:r>
            <w:r w:rsidR="00882E76">
              <w:rPr>
                <w:noProof/>
                <w:webHidden/>
              </w:rPr>
              <w:t>4</w:t>
            </w:r>
            <w:r w:rsidR="00882E76">
              <w:rPr>
                <w:noProof/>
                <w:webHidden/>
              </w:rPr>
              <w:fldChar w:fldCharType="end"/>
            </w:r>
          </w:hyperlink>
        </w:p>
        <w:p w14:paraId="70084D68" w14:textId="025A2FF5" w:rsidR="00882E76" w:rsidRDefault="00C11439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zh-CN"/>
            </w:rPr>
          </w:pPr>
          <w:hyperlink w:anchor="_Toc17721088" w:history="1">
            <w:r w:rsidR="00882E76" w:rsidRPr="008F0DFA">
              <w:rPr>
                <w:rStyle w:val="Hyperlink"/>
                <w:noProof/>
                <w:lang w:eastAsia="zh-CN"/>
              </w:rPr>
              <w:t>2</w:t>
            </w:r>
            <w:r w:rsidR="00882E76">
              <w:rPr>
                <w:rFonts w:eastAsiaTheme="minorEastAsia" w:hAnsiTheme="minorHAnsi" w:cstheme="minorBidi"/>
                <w:smallCap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882E76" w:rsidRPr="008F0DFA">
              <w:rPr>
                <w:rStyle w:val="Hyperlink"/>
                <w:rFonts w:hint="eastAsia"/>
                <w:noProof/>
                <w:lang w:eastAsia="zh-CN"/>
              </w:rPr>
              <w:t>工具使用注意事项</w:t>
            </w:r>
            <w:r w:rsidR="00882E76">
              <w:rPr>
                <w:noProof/>
                <w:webHidden/>
              </w:rPr>
              <w:tab/>
            </w:r>
            <w:r w:rsidR="00882E76">
              <w:rPr>
                <w:noProof/>
                <w:webHidden/>
              </w:rPr>
              <w:fldChar w:fldCharType="begin"/>
            </w:r>
            <w:r w:rsidR="00882E76">
              <w:rPr>
                <w:noProof/>
                <w:webHidden/>
              </w:rPr>
              <w:instrText xml:space="preserve"> PAGEREF _Toc17721088 \h </w:instrText>
            </w:r>
            <w:r w:rsidR="00882E76">
              <w:rPr>
                <w:noProof/>
                <w:webHidden/>
              </w:rPr>
            </w:r>
            <w:r w:rsidR="00882E76">
              <w:rPr>
                <w:noProof/>
                <w:webHidden/>
              </w:rPr>
              <w:fldChar w:fldCharType="separate"/>
            </w:r>
            <w:r w:rsidR="00882E76">
              <w:rPr>
                <w:noProof/>
                <w:webHidden/>
              </w:rPr>
              <w:t>5</w:t>
            </w:r>
            <w:r w:rsidR="00882E76">
              <w:rPr>
                <w:noProof/>
                <w:webHidden/>
              </w:rPr>
              <w:fldChar w:fldCharType="end"/>
            </w:r>
          </w:hyperlink>
        </w:p>
        <w:p w14:paraId="098E8219" w14:textId="4852DC13" w:rsidR="00882E76" w:rsidRDefault="00C11439">
          <w:pPr>
            <w:pStyle w:val="TOC3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7721089" w:history="1">
            <w:r w:rsidR="00882E76" w:rsidRPr="008F0DFA">
              <w:rPr>
                <w:rStyle w:val="Hyperlink"/>
                <w:noProof/>
              </w:rPr>
              <w:t>2.1</w:t>
            </w:r>
            <w:r w:rsidR="00882E76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882E76" w:rsidRPr="008F0DFA">
              <w:rPr>
                <w:rStyle w:val="Hyperlink"/>
                <w:rFonts w:hint="eastAsia"/>
                <w:noProof/>
              </w:rPr>
              <w:t>配置文件的填写</w:t>
            </w:r>
            <w:r w:rsidR="00882E76">
              <w:rPr>
                <w:noProof/>
                <w:webHidden/>
              </w:rPr>
              <w:tab/>
            </w:r>
            <w:r w:rsidR="00882E76">
              <w:rPr>
                <w:noProof/>
                <w:webHidden/>
              </w:rPr>
              <w:fldChar w:fldCharType="begin"/>
            </w:r>
            <w:r w:rsidR="00882E76">
              <w:rPr>
                <w:noProof/>
                <w:webHidden/>
              </w:rPr>
              <w:instrText xml:space="preserve"> PAGEREF _Toc17721089 \h </w:instrText>
            </w:r>
            <w:r w:rsidR="00882E76">
              <w:rPr>
                <w:noProof/>
                <w:webHidden/>
              </w:rPr>
            </w:r>
            <w:r w:rsidR="00882E76">
              <w:rPr>
                <w:noProof/>
                <w:webHidden/>
              </w:rPr>
              <w:fldChar w:fldCharType="separate"/>
            </w:r>
            <w:r w:rsidR="00882E76">
              <w:rPr>
                <w:noProof/>
                <w:webHidden/>
              </w:rPr>
              <w:t>5</w:t>
            </w:r>
            <w:r w:rsidR="00882E76">
              <w:rPr>
                <w:noProof/>
                <w:webHidden/>
              </w:rPr>
              <w:fldChar w:fldCharType="end"/>
            </w:r>
          </w:hyperlink>
        </w:p>
        <w:p w14:paraId="3B21C18A" w14:textId="0CF8CF3B" w:rsidR="00882E76" w:rsidRDefault="00C11439">
          <w:pPr>
            <w:pStyle w:val="TOC3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7721090" w:history="1">
            <w:r w:rsidR="00882E76" w:rsidRPr="008F0DFA">
              <w:rPr>
                <w:rStyle w:val="Hyperlink"/>
                <w:noProof/>
              </w:rPr>
              <w:t>2.2</w:t>
            </w:r>
            <w:r w:rsidR="00882E76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882E76" w:rsidRPr="008F0DFA">
              <w:rPr>
                <w:rStyle w:val="Hyperlink"/>
                <w:rFonts w:hint="eastAsia"/>
                <w:noProof/>
              </w:rPr>
              <w:t>配置文件错误引起的异常</w:t>
            </w:r>
            <w:r w:rsidR="00882E76">
              <w:rPr>
                <w:noProof/>
                <w:webHidden/>
              </w:rPr>
              <w:tab/>
            </w:r>
            <w:r w:rsidR="00882E76">
              <w:rPr>
                <w:noProof/>
                <w:webHidden/>
              </w:rPr>
              <w:fldChar w:fldCharType="begin"/>
            </w:r>
            <w:r w:rsidR="00882E76">
              <w:rPr>
                <w:noProof/>
                <w:webHidden/>
              </w:rPr>
              <w:instrText xml:space="preserve"> PAGEREF _Toc17721090 \h </w:instrText>
            </w:r>
            <w:r w:rsidR="00882E76">
              <w:rPr>
                <w:noProof/>
                <w:webHidden/>
              </w:rPr>
            </w:r>
            <w:r w:rsidR="00882E76">
              <w:rPr>
                <w:noProof/>
                <w:webHidden/>
              </w:rPr>
              <w:fldChar w:fldCharType="separate"/>
            </w:r>
            <w:r w:rsidR="00882E76">
              <w:rPr>
                <w:noProof/>
                <w:webHidden/>
              </w:rPr>
              <w:t>6</w:t>
            </w:r>
            <w:r w:rsidR="00882E76">
              <w:rPr>
                <w:noProof/>
                <w:webHidden/>
              </w:rPr>
              <w:fldChar w:fldCharType="end"/>
            </w:r>
          </w:hyperlink>
        </w:p>
        <w:p w14:paraId="190A976A" w14:textId="49F78AE5" w:rsidR="00882E76" w:rsidRDefault="00C11439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zh-CN"/>
            </w:rPr>
          </w:pPr>
          <w:hyperlink w:anchor="_Toc17721091" w:history="1">
            <w:r w:rsidR="00882E76" w:rsidRPr="008F0DFA">
              <w:rPr>
                <w:rStyle w:val="Hyperlink"/>
                <w:noProof/>
                <w:lang w:eastAsia="zh-CN"/>
              </w:rPr>
              <w:t>3</w:t>
            </w:r>
            <w:r w:rsidR="00882E76">
              <w:rPr>
                <w:rFonts w:eastAsiaTheme="minorEastAsia" w:hAnsiTheme="minorHAnsi" w:cstheme="minorBidi"/>
                <w:smallCap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882E76" w:rsidRPr="008F0DFA">
              <w:rPr>
                <w:rStyle w:val="Hyperlink"/>
                <w:rFonts w:hint="eastAsia"/>
                <w:noProof/>
                <w:lang w:eastAsia="zh-CN"/>
              </w:rPr>
              <w:t>设置开机自启</w:t>
            </w:r>
            <w:r w:rsidR="00882E76">
              <w:rPr>
                <w:noProof/>
                <w:webHidden/>
              </w:rPr>
              <w:tab/>
            </w:r>
            <w:r w:rsidR="00882E76">
              <w:rPr>
                <w:noProof/>
                <w:webHidden/>
              </w:rPr>
              <w:fldChar w:fldCharType="begin"/>
            </w:r>
            <w:r w:rsidR="00882E76">
              <w:rPr>
                <w:noProof/>
                <w:webHidden/>
              </w:rPr>
              <w:instrText xml:space="preserve"> PAGEREF _Toc17721091 \h </w:instrText>
            </w:r>
            <w:r w:rsidR="00882E76">
              <w:rPr>
                <w:noProof/>
                <w:webHidden/>
              </w:rPr>
            </w:r>
            <w:r w:rsidR="00882E76">
              <w:rPr>
                <w:noProof/>
                <w:webHidden/>
              </w:rPr>
              <w:fldChar w:fldCharType="separate"/>
            </w:r>
            <w:r w:rsidR="00882E76">
              <w:rPr>
                <w:noProof/>
                <w:webHidden/>
              </w:rPr>
              <w:t>7</w:t>
            </w:r>
            <w:r w:rsidR="00882E76">
              <w:rPr>
                <w:noProof/>
                <w:webHidden/>
              </w:rPr>
              <w:fldChar w:fldCharType="end"/>
            </w:r>
          </w:hyperlink>
        </w:p>
        <w:p w14:paraId="3B087B31" w14:textId="389855DF" w:rsidR="00882E76" w:rsidRDefault="00882E76">
          <w:r>
            <w:rPr>
              <w:b/>
              <w:bCs/>
              <w:noProof/>
            </w:rPr>
            <w:fldChar w:fldCharType="end"/>
          </w:r>
        </w:p>
      </w:sdtContent>
    </w:sdt>
    <w:p w14:paraId="6329FE04" w14:textId="29A9D0CB" w:rsidR="00D0207C" w:rsidRDefault="002E717D" w:rsidP="002F0243">
      <w:pPr>
        <w:rPr>
          <w:rFonts w:ascii="Arial" w:eastAsiaTheme="minorHAnsi" w:hAnsi="Arial" w:cs="Arial"/>
          <w:b/>
          <w:smallCaps/>
          <w:sz w:val="20"/>
          <w:szCs w:val="20"/>
        </w:rPr>
      </w:pPr>
      <w:r>
        <w:rPr>
          <w:rFonts w:ascii="Arial" w:eastAsiaTheme="minorHAnsi" w:hAnsi="Arial" w:cs="Arial"/>
          <w:b/>
          <w:smallCaps/>
          <w:sz w:val="20"/>
          <w:szCs w:val="20"/>
        </w:rPr>
        <w:br w:type="page"/>
      </w:r>
    </w:p>
    <w:p w14:paraId="6531E4FA" w14:textId="6C9E7FEB" w:rsidR="00B20A58" w:rsidRDefault="00B20A58" w:rsidP="00B20A58">
      <w:pPr>
        <w:pStyle w:val="Heading2"/>
        <w:rPr>
          <w:ins w:id="1" w:author="Guangnai Wang/WZS/Wistron" w:date="2019-08-22T14:26:00Z"/>
          <w:lang w:eastAsia="zh-CN"/>
        </w:rPr>
      </w:pPr>
      <w:bookmarkStart w:id="2" w:name="_Toc17460812"/>
      <w:bookmarkStart w:id="3" w:name="_Toc17721084"/>
      <w:ins w:id="4" w:author="Guangnai Wang/WZS/Wistron" w:date="2019-08-22T14:26:00Z">
        <w:r>
          <w:rPr>
            <w:rFonts w:hint="eastAsia"/>
            <w:lang w:eastAsia="zh-CN"/>
          </w:rPr>
          <w:lastRenderedPageBreak/>
          <w:t>使用前注意事项</w:t>
        </w:r>
        <w:bookmarkEnd w:id="2"/>
        <w:bookmarkEnd w:id="3"/>
      </w:ins>
    </w:p>
    <w:p w14:paraId="3B06394B" w14:textId="72393357" w:rsidR="00B20A58" w:rsidRDefault="00B20A58" w:rsidP="00B20A58">
      <w:pPr>
        <w:pStyle w:val="Heading3"/>
      </w:pPr>
      <w:bookmarkStart w:id="5" w:name="_Toc17460813"/>
      <w:bookmarkStart w:id="6" w:name="_Toc17721085"/>
      <w:r>
        <w:rPr>
          <w:rFonts w:hint="eastAsia"/>
        </w:rPr>
        <w:t>AOI数据上传工具支持的站别</w:t>
      </w:r>
      <w:bookmarkEnd w:id="5"/>
      <w:bookmarkEnd w:id="6"/>
    </w:p>
    <w:p w14:paraId="3B28163E" w14:textId="685235B3" w:rsidR="00B20A58" w:rsidRPr="0007122E" w:rsidRDefault="00B20A58" w:rsidP="00B20A58">
      <w:pPr>
        <w:pStyle w:val="NormalIndent"/>
        <w:rPr>
          <w:rFonts w:ascii="Arial" w:eastAsiaTheme="minorEastAsia"/>
          <w:color w:val="000000"/>
          <w:sz w:val="24"/>
          <w:szCs w:val="24"/>
          <w:lang w:eastAsia="zh-CN"/>
        </w:rPr>
      </w:pPr>
      <w:r w:rsidRPr="0007122E">
        <w:rPr>
          <w:rFonts w:ascii="Arial" w:eastAsiaTheme="minorEastAsia" w:hint="eastAsia"/>
          <w:color w:val="000000"/>
          <w:sz w:val="24"/>
          <w:szCs w:val="24"/>
          <w:lang w:eastAsia="zh-CN"/>
        </w:rPr>
        <w:t>目前</w:t>
      </w:r>
      <w:r w:rsidRPr="0007122E">
        <w:rPr>
          <w:rFonts w:ascii="Arial" w:eastAsiaTheme="minorEastAsia" w:hint="eastAsia"/>
          <w:color w:val="000000"/>
          <w:sz w:val="24"/>
          <w:szCs w:val="24"/>
          <w:lang w:eastAsia="zh-CN"/>
        </w:rPr>
        <w:t>AOI</w:t>
      </w:r>
      <w:r w:rsidRPr="0007122E">
        <w:rPr>
          <w:rFonts w:ascii="Arial" w:eastAsiaTheme="minorEastAsia" w:hint="eastAsia"/>
          <w:color w:val="000000"/>
          <w:sz w:val="24"/>
          <w:szCs w:val="24"/>
          <w:lang w:eastAsia="zh-CN"/>
        </w:rPr>
        <w:t>数据上传工具支持</w:t>
      </w:r>
      <w:r w:rsidRPr="0007122E">
        <w:rPr>
          <w:rFonts w:ascii="Arial" w:eastAsiaTheme="minorEastAsia" w:hint="eastAsia"/>
          <w:color w:val="000000"/>
          <w:sz w:val="24"/>
          <w:szCs w:val="24"/>
          <w:lang w:eastAsia="zh-CN"/>
        </w:rPr>
        <w:t>12</w:t>
      </w:r>
      <w:r w:rsidRPr="0007122E">
        <w:rPr>
          <w:rFonts w:ascii="Arial" w:eastAsiaTheme="minorEastAsia" w:hint="eastAsia"/>
          <w:color w:val="000000"/>
          <w:sz w:val="24"/>
          <w:szCs w:val="24"/>
          <w:lang w:eastAsia="zh-CN"/>
        </w:rPr>
        <w:t>个站别，具体如下表：</w:t>
      </w:r>
    </w:p>
    <w:tbl>
      <w:tblPr>
        <w:tblW w:w="9560" w:type="dxa"/>
        <w:tblLook w:val="04A0" w:firstRow="1" w:lastRow="0" w:firstColumn="1" w:lastColumn="0" w:noHBand="0" w:noVBand="1"/>
      </w:tblPr>
      <w:tblGrid>
        <w:gridCol w:w="2620"/>
        <w:gridCol w:w="2780"/>
        <w:gridCol w:w="1260"/>
        <w:gridCol w:w="2900"/>
      </w:tblGrid>
      <w:tr w:rsidR="00B20A58" w:rsidRPr="00B20A58" w14:paraId="6FBEF0BE" w14:textId="77777777" w:rsidTr="00B20A58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22A944B" w14:textId="77777777" w:rsidR="00B20A58" w:rsidRPr="00B20A58" w:rsidRDefault="00B20A58" w:rsidP="00B20A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0A58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687F1DE" w14:textId="77777777" w:rsidR="00B20A58" w:rsidRPr="00B20A58" w:rsidRDefault="00B20A58" w:rsidP="00B20A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0A58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8568559" w14:textId="77777777" w:rsidR="00B20A58" w:rsidRPr="00B20A58" w:rsidRDefault="00B20A58" w:rsidP="00B20A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0A58">
              <w:rPr>
                <w:rFonts w:ascii="Calibri" w:hAnsi="Calibri" w:cs="Calibri"/>
                <w:color w:val="000000"/>
                <w:sz w:val="22"/>
                <w:szCs w:val="22"/>
              </w:rPr>
              <w:t>MfgType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A468DE9" w14:textId="77777777" w:rsidR="00B20A58" w:rsidRPr="00B20A58" w:rsidRDefault="00B20A58" w:rsidP="00B20A5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0A58"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</w:tr>
      <w:tr w:rsidR="00B20A58" w:rsidRPr="00B20A58" w14:paraId="45B342B5" w14:textId="77777777" w:rsidTr="00B20A58">
        <w:trPr>
          <w:trHeight w:val="43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B26A5B5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SMT_AOI_TOP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4AFCDD2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TK_SMT_AOI_TOP(TK)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777CC8D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PCB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9EF2034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SMT AOI TOP stage code TK</w:t>
            </w:r>
          </w:p>
        </w:tc>
      </w:tr>
      <w:tr w:rsidR="00B20A58" w:rsidRPr="00B20A58" w14:paraId="1A1CDBA8" w14:textId="77777777" w:rsidTr="00B20A58">
        <w:trPr>
          <w:trHeight w:val="39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0912EF1A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SMT_SPI_BOT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66B67A7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T9_SMT_SPI_BOT(T9)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17435C7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PCB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23FF166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SMT SPI BOT stage code T9</w:t>
            </w:r>
          </w:p>
        </w:tc>
      </w:tr>
      <w:tr w:rsidR="00B20A58" w:rsidRPr="00B20A58" w14:paraId="7DA670BC" w14:textId="77777777" w:rsidTr="00B20A58">
        <w:trPr>
          <w:trHeight w:val="37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0236A69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SMT_SPI_TOP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9B628B1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T3_SMT_SPI_TOP(T3)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C43F360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PCB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5DCAB5B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SMT SPI TOP stage code T3</w:t>
            </w:r>
          </w:p>
        </w:tc>
      </w:tr>
      <w:tr w:rsidR="00B20A58" w:rsidRPr="00B20A58" w14:paraId="7633B11E" w14:textId="77777777" w:rsidTr="00B20A58">
        <w:trPr>
          <w:trHeight w:val="43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753FE2B7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SMT_AOI_BOT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EE98197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TL_SMT_AOI_BOT(TL)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F1D421D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PCB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307E3E95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SMT AOI BOT stage code TL</w:t>
            </w:r>
          </w:p>
        </w:tc>
      </w:tr>
      <w:tr w:rsidR="00B20A58" w:rsidRPr="00B20A58" w14:paraId="4EC5C328" w14:textId="77777777" w:rsidTr="00B20A58">
        <w:trPr>
          <w:trHeight w:val="39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81EC7AE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DIP_AOI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FDF3AC0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T1_DIP_FINAL_AOI(T1)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1DD97BE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PCB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D130C25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DIP AOI stage code T1</w:t>
            </w:r>
          </w:p>
        </w:tc>
      </w:tr>
      <w:tr w:rsidR="00B20A58" w:rsidRPr="00B20A58" w14:paraId="302F939B" w14:textId="77777777" w:rsidTr="00B20A58">
        <w:trPr>
          <w:trHeight w:val="43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3DCAC9A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DIP_AOI2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3D645F9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TY_DIP_AOI2(TY)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E471383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PCB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7C448F4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DIP AOI2 stage code TY</w:t>
            </w:r>
          </w:p>
        </w:tc>
      </w:tr>
      <w:tr w:rsidR="00B20A58" w:rsidRPr="00B20A58" w14:paraId="7193B057" w14:textId="77777777" w:rsidTr="00B20A58">
        <w:trPr>
          <w:trHeight w:val="42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C3E686B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DIP_FINAL_AOI2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13892CE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OA_DIP_FINAL_AOI2(OA)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264E30C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PCB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36700BB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DIP FINAL AOI2 stage code OA</w:t>
            </w:r>
          </w:p>
        </w:tc>
      </w:tr>
      <w:tr w:rsidR="00B20A58" w:rsidRPr="00B20A58" w14:paraId="789C67BB" w14:textId="77777777" w:rsidTr="00B20A58">
        <w:trPr>
          <w:trHeight w:val="43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9E0F277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DIP_FINAL_AOI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5C2989E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T1_DIP_FINAL_AOI(T1)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565D9FD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PCB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F688AA9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DIP FINAL AOI stage code T1</w:t>
            </w:r>
          </w:p>
        </w:tc>
      </w:tr>
      <w:tr w:rsidR="00B20A58" w:rsidRPr="00B20A58" w14:paraId="64F52629" w14:textId="77777777" w:rsidTr="00B20A58">
        <w:trPr>
          <w:trHeight w:val="45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344782E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FA_AOI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4C3514F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IZ_FA_AOI(IZ)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412F9F3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PCB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70BA63D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FA AOI stage code IZ</w:t>
            </w:r>
          </w:p>
        </w:tc>
      </w:tr>
      <w:tr w:rsidR="00B20A58" w:rsidRPr="00B20A58" w14:paraId="4E895540" w14:textId="77777777" w:rsidTr="00B20A58">
        <w:trPr>
          <w:trHeight w:val="43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BC5CEFC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AXI_5DX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5EA25616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AXI(FD/FG)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4CD8135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PCB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2AE2815B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AXI 5DX stage code FD/FG</w:t>
            </w:r>
          </w:p>
        </w:tc>
      </w:tr>
      <w:tr w:rsidR="00B20A58" w:rsidRPr="00B20A58" w14:paraId="6818E2BC" w14:textId="77777777" w:rsidTr="00B20A58">
        <w:trPr>
          <w:trHeight w:val="43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5986640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AXI_7600SII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2974B3D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AXI(FD/FG)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12E4085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PCB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66E1498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AXI 7600SII stage code FD/FG</w:t>
            </w:r>
          </w:p>
        </w:tc>
      </w:tr>
      <w:tr w:rsidR="00B20A58" w:rsidRPr="00B20A58" w14:paraId="3F6EEDCB" w14:textId="77777777" w:rsidTr="00B20A58">
        <w:trPr>
          <w:trHeight w:val="46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1DBF2622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AXI_7600SIII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4926A60A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AXI(FD/FG)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ABCB69B" w14:textId="77777777" w:rsidR="00B20A58" w:rsidRPr="00B20A58" w:rsidRDefault="00B20A58" w:rsidP="00B20A58">
            <w:pPr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PCB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hideMark/>
          </w:tcPr>
          <w:p w14:paraId="64B64481" w14:textId="77777777" w:rsidR="00B20A58" w:rsidRPr="00B20A58" w:rsidRDefault="00B20A58" w:rsidP="00E9110F">
            <w:pPr>
              <w:keepNext/>
              <w:jc w:val="center"/>
              <w:rPr>
                <w:rFonts w:ascii="&amp;quot" w:hAnsi="&amp;quot" w:cs="Calibri"/>
                <w:color w:val="333333"/>
                <w:sz w:val="20"/>
                <w:szCs w:val="20"/>
              </w:rPr>
            </w:pPr>
            <w:r w:rsidRPr="00B20A58">
              <w:rPr>
                <w:rFonts w:ascii="&amp;quot" w:hAnsi="&amp;quot" w:cs="Calibri"/>
                <w:color w:val="333333"/>
                <w:sz w:val="20"/>
                <w:szCs w:val="20"/>
              </w:rPr>
              <w:t>AXI 7600SIII stage code FD/FG</w:t>
            </w:r>
          </w:p>
        </w:tc>
      </w:tr>
    </w:tbl>
    <w:p w14:paraId="5F6784BB" w14:textId="1A19361F" w:rsidR="00B20A58" w:rsidRDefault="00E9110F" w:rsidP="00E9110F">
      <w:pPr>
        <w:pStyle w:val="Caption"/>
        <w:jc w:val="center"/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asciiTheme="minorEastAsia" w:eastAsiaTheme="minorEastAsia" w:hAnsiTheme="minorEastAsia" w:hint="eastAsia"/>
        </w:rPr>
        <w:t>站别表</w:t>
      </w:r>
    </w:p>
    <w:p w14:paraId="77A2281D" w14:textId="61B898D8" w:rsidR="00E9110F" w:rsidRDefault="00AA652C" w:rsidP="00E9110F">
      <w:pPr>
        <w:pStyle w:val="Heading3"/>
      </w:pPr>
      <w:bookmarkStart w:id="7" w:name="_Toc17460814"/>
      <w:bookmarkStart w:id="8" w:name="_Toc17721086"/>
      <w:r>
        <w:rPr>
          <w:rFonts w:hint="eastAsia"/>
        </w:rPr>
        <w:t>核对</w:t>
      </w:r>
      <w:r w:rsidR="004E00AD">
        <w:rPr>
          <w:rFonts w:hint="eastAsia"/>
        </w:rPr>
        <w:t>站别对应的路径</w:t>
      </w:r>
      <w:bookmarkEnd w:id="7"/>
      <w:bookmarkEnd w:id="8"/>
    </w:p>
    <w:p w14:paraId="60035F61" w14:textId="50010402" w:rsidR="004E00AD" w:rsidRDefault="00AA652C" w:rsidP="004E00AD">
      <w:pPr>
        <w:pStyle w:val="NormalIndent"/>
        <w:rPr>
          <w:rFonts w:ascii="Arial" w:eastAsiaTheme="minorEastAsia"/>
          <w:color w:val="000000"/>
          <w:sz w:val="24"/>
          <w:szCs w:val="24"/>
          <w:lang w:eastAsia="zh-CN"/>
        </w:rPr>
      </w:pPr>
      <w:r>
        <w:rPr>
          <w:rFonts w:ascii="Arial" w:eastAsiaTheme="minorEastAsia" w:hint="eastAsia"/>
          <w:color w:val="000000"/>
          <w:sz w:val="24"/>
          <w:szCs w:val="24"/>
          <w:lang w:eastAsia="zh-CN"/>
        </w:rPr>
        <w:t>使用工具前</w:t>
      </w:r>
      <w:r w:rsidR="004E00AD" w:rsidRPr="004E00AD">
        <w:rPr>
          <w:rFonts w:ascii="Arial" w:eastAsiaTheme="minorEastAsia" w:hint="eastAsia"/>
          <w:color w:val="000000"/>
          <w:sz w:val="24"/>
          <w:szCs w:val="24"/>
          <w:lang w:eastAsia="zh-CN"/>
        </w:rPr>
        <w:t>请仔细核对各站别对应的路径，以免错漏关键数据。</w:t>
      </w:r>
      <w:r w:rsidR="004E00AD">
        <w:rPr>
          <w:rFonts w:ascii="Arial" w:eastAsiaTheme="minorEastAsia" w:hint="eastAsia"/>
          <w:color w:val="000000"/>
          <w:sz w:val="24"/>
          <w:szCs w:val="24"/>
          <w:lang w:eastAsia="zh-CN"/>
        </w:rPr>
        <w:t>各站别对应路径请查看“</w:t>
      </w:r>
      <w:r w:rsidR="004E00AD" w:rsidRPr="004E00AD">
        <w:rPr>
          <w:rFonts w:ascii="Arial" w:eastAsiaTheme="minorEastAsia" w:hint="eastAsia"/>
          <w:color w:val="000000"/>
          <w:sz w:val="24"/>
          <w:szCs w:val="24"/>
          <w:lang w:eastAsia="zh-CN"/>
        </w:rPr>
        <w:t>光学检测设备资料存储路径说明</w:t>
      </w:r>
      <w:r w:rsidR="004E00AD" w:rsidRPr="004E00AD">
        <w:rPr>
          <w:rFonts w:ascii="Arial" w:eastAsiaTheme="minorEastAsia"/>
          <w:color w:val="000000"/>
          <w:sz w:val="24"/>
          <w:szCs w:val="24"/>
          <w:lang w:eastAsia="zh-CN"/>
        </w:rPr>
        <w:t>_20190627.pptx</w:t>
      </w:r>
      <w:r w:rsidR="004E00AD">
        <w:rPr>
          <w:rFonts w:ascii="Arial" w:eastAsiaTheme="minorEastAsia" w:hint="eastAsia"/>
          <w:color w:val="000000"/>
          <w:sz w:val="24"/>
          <w:szCs w:val="24"/>
          <w:lang w:eastAsia="zh-CN"/>
        </w:rPr>
        <w:t>“</w:t>
      </w:r>
      <w:r w:rsidR="0081513D">
        <w:rPr>
          <w:rFonts w:ascii="Arial" w:eastAsiaTheme="minorEastAsia" w:hint="eastAsia"/>
          <w:color w:val="000000"/>
          <w:sz w:val="24"/>
          <w:szCs w:val="24"/>
          <w:lang w:eastAsia="zh-CN"/>
        </w:rPr>
        <w:t>，如图：</w:t>
      </w:r>
    </w:p>
    <w:p w14:paraId="59164B4E" w14:textId="77777777" w:rsidR="0081513D" w:rsidRDefault="0081513D" w:rsidP="0081513D">
      <w:pPr>
        <w:pStyle w:val="NormalIndent"/>
        <w:keepNext/>
        <w:jc w:val="center"/>
      </w:pPr>
      <w:r>
        <w:rPr>
          <w:rFonts w:ascii="Arial" w:eastAsiaTheme="minorEastAsia" w:hint="eastAsia"/>
          <w:noProof/>
          <w:color w:val="000000"/>
          <w:sz w:val="24"/>
          <w:szCs w:val="24"/>
          <w:lang w:eastAsia="zh-CN"/>
        </w:rPr>
        <w:drawing>
          <wp:inline distT="0" distB="0" distL="0" distR="0" wp14:anchorId="092DA413" wp14:editId="5AD45579">
            <wp:extent cx="6592220" cy="371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8-23 11_06_55-AOIDataUploadToo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3D0F" w14:textId="3E349A80" w:rsidR="00BE3F59" w:rsidRDefault="0081513D" w:rsidP="00BE3F59">
      <w:pPr>
        <w:pStyle w:val="Caption"/>
        <w:jc w:val="center"/>
        <w:rPr>
          <w:rFonts w:asciiTheme="minorEastAsia" w:eastAsiaTheme="minorEastAsia" w:hAnsiTheme="minorEastAsia"/>
        </w:rPr>
      </w:pPr>
      <w:r>
        <w:rPr>
          <w:rFonts w:ascii="SimSun" w:eastAsia="SimSun" w:hAnsi="SimSun" w:cs="SimSun" w:hint="eastAsia"/>
        </w:rP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ascii="SimSun" w:eastAsia="SimSun" w:hAnsi="SimSun" w:cs="SimSun" w:hint="eastAsia"/>
        </w:rPr>
        <w:instrText>图</w:instrText>
      </w:r>
      <w:r>
        <w:instrText xml:space="preserve"> \* ARABIC </w:instrText>
      </w:r>
      <w:r>
        <w:fldChar w:fldCharType="separate"/>
      </w:r>
      <w:r w:rsidR="00BE3F59">
        <w:rPr>
          <w:noProof/>
        </w:rPr>
        <w:t>1</w:t>
      </w:r>
      <w:r>
        <w:fldChar w:fldCharType="end"/>
      </w:r>
      <w:r>
        <w:t xml:space="preserve"> </w:t>
      </w:r>
      <w:r w:rsidRPr="0081513D">
        <w:rPr>
          <w:rFonts w:ascii="SimSun" w:eastAsia="SimSun" w:hAnsi="SimSun" w:cs="SimSun" w:hint="eastAsia"/>
        </w:rPr>
        <w:t>光学检测设备资料存储路径说明</w:t>
      </w:r>
      <w:r w:rsidRPr="0081513D">
        <w:t>_20190627.pptx</w:t>
      </w:r>
      <w:r>
        <w:rPr>
          <w:rFonts w:asciiTheme="minorEastAsia" w:eastAsiaTheme="minorEastAsia" w:hAnsiTheme="minorEastAsia" w:hint="eastAsia"/>
        </w:rPr>
        <w:t>所在图</w:t>
      </w:r>
    </w:p>
    <w:p w14:paraId="275EB0BF" w14:textId="150484D6" w:rsidR="00BE3F59" w:rsidRDefault="00BE3F59" w:rsidP="00BE3F59">
      <w:pPr>
        <w:pStyle w:val="Heading3"/>
      </w:pPr>
      <w:bookmarkStart w:id="9" w:name="_Toc17721087"/>
      <w:r>
        <w:rPr>
          <w:rFonts w:hint="eastAsia"/>
        </w:rPr>
        <w:t>区分32位与64位系统</w:t>
      </w:r>
      <w:bookmarkEnd w:id="9"/>
    </w:p>
    <w:p w14:paraId="2828AC1A" w14:textId="5AF6A02A" w:rsidR="00BE3F59" w:rsidRDefault="00882E76" w:rsidP="00BE3F59">
      <w:pPr>
        <w:pStyle w:val="NormalIndent"/>
        <w:keepNext/>
        <w:jc w:val="center"/>
      </w:pPr>
      <w:r>
        <w:rPr>
          <w:noProof/>
          <w:lang w:eastAsia="zh-CN"/>
        </w:rPr>
        <w:drawing>
          <wp:inline distT="0" distB="0" distL="0" distR="0" wp14:anchorId="426B5B6D" wp14:editId="6C5E4C4B">
            <wp:extent cx="6220693" cy="66684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8-26 14_12_01-AOIDataUploadToo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5931" w14:textId="70235349" w:rsidR="00BE3F59" w:rsidRDefault="00BE3F59" w:rsidP="00BE3F59">
      <w:pPr>
        <w:pStyle w:val="Caption"/>
        <w:jc w:val="center"/>
      </w:pPr>
      <w:r>
        <w:rPr>
          <w:rFonts w:hint="eastAsia"/>
        </w:rPr>
        <w:t>图</w:t>
      </w:r>
      <w:r>
        <w:t xml:space="preserve"> </w:t>
      </w:r>
      <w:fldSimple w:instr=" SEQ 图 \* ARABIC ">
        <w:r>
          <w:rPr>
            <w:noProof/>
          </w:rPr>
          <w:t>2</w:t>
        </w:r>
      </w:fldSimple>
      <w:r>
        <w:t xml:space="preserve"> </w:t>
      </w:r>
      <w:r>
        <w:rPr>
          <w:rFonts w:asciiTheme="minorEastAsia" w:eastAsiaTheme="minorEastAsia" w:hAnsiTheme="minorEastAsia" w:hint="eastAsia"/>
        </w:rPr>
        <w:t>主程序图</w:t>
      </w:r>
    </w:p>
    <w:p w14:paraId="0D732038" w14:textId="4A18520F" w:rsidR="00BE3F59" w:rsidRPr="00EF7409" w:rsidRDefault="00BE3F59" w:rsidP="00EF7409">
      <w:r>
        <w:lastRenderedPageBreak/>
        <w:tab/>
      </w:r>
      <w:r>
        <w:rPr>
          <w:rFonts w:asciiTheme="minorEastAsia" w:eastAsiaTheme="minorEastAsia" w:hAnsiTheme="minorEastAsia" w:hint="eastAsia"/>
        </w:rPr>
        <w:t>如图</w:t>
      </w:r>
      <w:r>
        <w:t>2</w:t>
      </w:r>
      <w:r>
        <w:rPr>
          <w:rFonts w:asciiTheme="minorEastAsia" w:eastAsiaTheme="minorEastAsia" w:hAnsiTheme="minorEastAsia" w:hint="eastAsia"/>
        </w:rPr>
        <w:t>所示，有两个主程序，如果电脑系统是</w:t>
      </w:r>
      <w:r>
        <w:t>32</w:t>
      </w:r>
      <w:r>
        <w:rPr>
          <w:rFonts w:asciiTheme="minorEastAsia" w:eastAsiaTheme="minorEastAsia" w:hAnsiTheme="minorEastAsia" w:hint="eastAsia"/>
        </w:rPr>
        <w:t>位的只能用后面带有</w:t>
      </w:r>
      <w:r>
        <w:t>32</w:t>
      </w:r>
      <w:r w:rsidR="002B4423">
        <w:rPr>
          <w:rFonts w:asciiTheme="minorEastAsia" w:eastAsiaTheme="minorEastAsia" w:hAnsiTheme="minorEastAsia" w:hint="eastAsia"/>
        </w:rPr>
        <w:t>标识的</w:t>
      </w:r>
      <w:r w:rsidR="00882E76">
        <w:rPr>
          <w:rFonts w:asciiTheme="minorEastAsia" w:eastAsiaTheme="minorEastAsia" w:hAnsiTheme="minorEastAsia" w:hint="eastAsia"/>
        </w:rPr>
        <w:t>程序。</w:t>
      </w:r>
      <w:r>
        <w:rPr>
          <w:rFonts w:asciiTheme="minorEastAsia" w:eastAsiaTheme="minorEastAsia" w:hAnsiTheme="minorEastAsia" w:hint="eastAsia"/>
        </w:rPr>
        <w:t>如果电脑系统是64位的，两者都可以用，</w:t>
      </w:r>
      <w:r w:rsidR="002B4423">
        <w:rPr>
          <w:rFonts w:asciiTheme="minorEastAsia" w:eastAsiaTheme="minorEastAsia" w:hAnsiTheme="minorEastAsia" w:hint="eastAsia"/>
        </w:rPr>
        <w:t>建议使用带64标识的程序，因为相对性能较好</w:t>
      </w:r>
      <w:r>
        <w:rPr>
          <w:rFonts w:asciiTheme="minorEastAsia" w:eastAsiaTheme="minorEastAsia" w:hAnsiTheme="minorEastAsia" w:hint="eastAsia"/>
        </w:rPr>
        <w:t>。</w:t>
      </w:r>
    </w:p>
    <w:p w14:paraId="5BB28C47" w14:textId="77777777" w:rsidR="00AA652C" w:rsidRDefault="00AA652C" w:rsidP="00AA652C">
      <w:pPr>
        <w:pStyle w:val="Heading2"/>
        <w:rPr>
          <w:lang w:eastAsia="zh-CN"/>
        </w:rPr>
      </w:pPr>
      <w:bookmarkStart w:id="10" w:name="_Toc17374343"/>
      <w:bookmarkStart w:id="11" w:name="_Toc17460818"/>
      <w:bookmarkStart w:id="12" w:name="_Toc17721088"/>
      <w:r>
        <w:rPr>
          <w:rFonts w:hint="eastAsia"/>
          <w:lang w:eastAsia="zh-CN"/>
        </w:rPr>
        <w:t>工具使用注意事项</w:t>
      </w:r>
      <w:bookmarkEnd w:id="10"/>
      <w:bookmarkEnd w:id="11"/>
      <w:bookmarkEnd w:id="12"/>
    </w:p>
    <w:p w14:paraId="25048BD5" w14:textId="77777777" w:rsidR="00D9371E" w:rsidRPr="00D9371E" w:rsidRDefault="00D9371E" w:rsidP="00D9371E">
      <w:pPr>
        <w:pStyle w:val="NormalIndent"/>
        <w:rPr>
          <w:lang w:eastAsia="zh-CN"/>
        </w:rPr>
      </w:pPr>
    </w:p>
    <w:p w14:paraId="5D9523FA" w14:textId="05A69753" w:rsidR="00E52F7C" w:rsidRPr="00E52F7C" w:rsidRDefault="00AC1786" w:rsidP="00E52F7C">
      <w:pPr>
        <w:pStyle w:val="Heading3"/>
      </w:pPr>
      <w:bookmarkStart w:id="13" w:name="_Toc17374344"/>
      <w:bookmarkStart w:id="14" w:name="_Toc17460819"/>
      <w:bookmarkStart w:id="15" w:name="_Toc17721089"/>
      <w:r>
        <w:rPr>
          <w:rFonts w:hint="eastAsia"/>
        </w:rPr>
        <w:t>配置文件的填写</w:t>
      </w:r>
      <w:bookmarkEnd w:id="13"/>
      <w:bookmarkEnd w:id="14"/>
      <w:bookmarkEnd w:id="15"/>
    </w:p>
    <w:p w14:paraId="5EDABD5E" w14:textId="7712047F" w:rsidR="007D11F2" w:rsidRPr="00E9110F" w:rsidRDefault="00E52F7C" w:rsidP="007D11F2">
      <w:pPr>
        <w:pStyle w:val="NormalIndent"/>
        <w:rPr>
          <w:rFonts w:ascii="Times New Roman" w:eastAsiaTheme="minorEastAsia" w:hAnsi="Times New Roman" w:cs="Times New Roman"/>
          <w:sz w:val="24"/>
          <w:szCs w:val="24"/>
          <w:lang w:eastAsia="zh-CN"/>
          <w:rPrChange w:id="16" w:author="Guangnai Wang/WZS/Wistron" w:date="2019-08-13T16:17:00Z">
            <w:rPr>
              <w:lang w:eastAsia="zh-CN"/>
            </w:rPr>
          </w:rPrChange>
        </w:rPr>
      </w:pPr>
      <w:ins w:id="17" w:author="Guangnai Wang/WZS/Wistron" w:date="2019-08-13T16:17:00Z">
        <w:r w:rsidRPr="00E9110F">
          <w:rPr>
            <w:rFonts w:ascii="Times New Roman" w:eastAsiaTheme="minorEastAsia" w:hAnsi="Times New Roman" w:cs="Times New Roman" w:hint="eastAsia"/>
            <w:sz w:val="24"/>
            <w:szCs w:val="24"/>
            <w:lang w:eastAsia="zh-CN"/>
          </w:rPr>
          <w:t>配置文件的总共有四项内容，分别是线别</w:t>
        </w:r>
      </w:ins>
      <w:ins w:id="18" w:author="Guangnai Wang/WZS/Wistron" w:date="2019-08-13T16:18:00Z">
        <w:r w:rsidRPr="00E9110F">
          <w:rPr>
            <w:rFonts w:ascii="Times New Roman" w:eastAsiaTheme="minorEastAsia" w:hAnsi="Times New Roman" w:cs="Times New Roman" w:hint="eastAsia"/>
            <w:sz w:val="24"/>
            <w:szCs w:val="24"/>
            <w:lang w:eastAsia="zh-CN"/>
          </w:rPr>
          <w:t>、</w:t>
        </w:r>
      </w:ins>
      <w:ins w:id="19" w:author="Guangnai Wang/WZS/Wistron" w:date="2019-08-13T16:19:00Z">
        <w:r w:rsidRPr="00E9110F">
          <w:rPr>
            <w:rFonts w:ascii="Times New Roman" w:eastAsiaTheme="minorEastAsia" w:hAnsi="Times New Roman" w:cs="Times New Roman" w:hint="eastAsia"/>
            <w:sz w:val="24"/>
            <w:szCs w:val="24"/>
            <w:lang w:eastAsia="zh-CN"/>
          </w:rPr>
          <w:t>站别、本地</w:t>
        </w:r>
      </w:ins>
      <w:ins w:id="20" w:author="Guangnai Wang/WZS/Wistron" w:date="2019-08-13T16:20:00Z">
        <w:r w:rsidRPr="00E9110F">
          <w:rPr>
            <w:rFonts w:ascii="Times New Roman" w:eastAsiaTheme="minorEastAsia" w:hAnsi="Times New Roman" w:cs="Times New Roman" w:hint="eastAsia"/>
            <w:sz w:val="24"/>
            <w:szCs w:val="24"/>
            <w:lang w:eastAsia="zh-CN"/>
          </w:rPr>
          <w:t>根目录以及服务器，如下图：</w:t>
        </w:r>
      </w:ins>
    </w:p>
    <w:p w14:paraId="1FD8881E" w14:textId="77777777" w:rsidR="00E52F7C" w:rsidRDefault="00E52F7C">
      <w:pPr>
        <w:keepNext/>
        <w:jc w:val="center"/>
        <w:rPr>
          <w:ins w:id="21" w:author="Guangnai Wang/WZS/Wistron" w:date="2019-08-13T16:16:00Z"/>
        </w:rPr>
        <w:pPrChange w:id="22" w:author="Guangnai Wang/WZS/Wistron" w:date="2019-08-13T16:16:00Z">
          <w:pPr>
            <w:jc w:val="center"/>
          </w:pPr>
        </w:pPrChange>
      </w:pPr>
    </w:p>
    <w:p w14:paraId="2F2C3381" w14:textId="20430B85" w:rsidR="00E52F7C" w:rsidRDefault="00E52F7C">
      <w:pPr>
        <w:keepNext/>
        <w:jc w:val="center"/>
        <w:rPr>
          <w:ins w:id="23" w:author="Guangnai Wang/WZS/Wistron" w:date="2019-08-13T16:16:00Z"/>
        </w:rPr>
        <w:pPrChange w:id="24" w:author="Guangnai Wang/WZS/Wistron" w:date="2019-08-13T16:16:00Z">
          <w:pPr>
            <w:jc w:val="center"/>
          </w:pPr>
        </w:pPrChange>
      </w:pPr>
      <w:ins w:id="25" w:author="Guangnai Wang/WZS/Wistron" w:date="2019-08-13T16:19:00Z">
        <w:r>
          <w:rPr>
            <w:noProof/>
          </w:rPr>
          <w:drawing>
            <wp:inline distT="0" distB="0" distL="0" distR="0" wp14:anchorId="471DB15A" wp14:editId="09054B11">
              <wp:extent cx="4906060" cy="1848108"/>
              <wp:effectExtent l="0" t="0" r="889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2019-08-13 16_19_21-AOlSetting.Config - Microsoft Visual Studio.png"/>
                      <pic:cNvPicPr/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06060" cy="184810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D74FD3D" w14:textId="1688D30F" w:rsidR="008A1FBB" w:rsidRDefault="00E52F7C">
      <w:pPr>
        <w:pStyle w:val="Caption"/>
        <w:jc w:val="center"/>
        <w:rPr>
          <w:ins w:id="26" w:author="Guangnai Wang/WZS/Wistron" w:date="2019-08-13T16:20:00Z"/>
        </w:rPr>
        <w:pPrChange w:id="27" w:author="Guangnai Wang/WZS/Wistron" w:date="2019-08-13T16:16:00Z">
          <w:pPr/>
        </w:pPrChange>
      </w:pPr>
      <w:ins w:id="28" w:author="Guangnai Wang/WZS/Wistron" w:date="2019-08-13T16:16:00Z">
        <w:r>
          <w:rPr>
            <w:rFonts w:ascii="SimSun" w:eastAsia="SimSun" w:hAnsi="SimSun" w:cs="SimSun" w:hint="eastAsia"/>
          </w:rPr>
          <w:t>图</w:t>
        </w:r>
        <w:r>
          <w:t xml:space="preserve"> </w:t>
        </w:r>
      </w:ins>
      <w:r w:rsidR="002A1B1B">
        <w:t>3</w:t>
      </w:r>
      <w:ins w:id="29" w:author="Guangnai Wang/WZS/Wistron" w:date="2019-08-13T16:16:00Z">
        <w:r>
          <w:t xml:space="preserve"> </w:t>
        </w:r>
      </w:ins>
      <w:ins w:id="30" w:author="Guangnai Wang/WZS/Wistron" w:date="2019-08-13T16:20:00Z">
        <w:r>
          <w:t xml:space="preserve"> </w:t>
        </w:r>
        <w:r>
          <w:rPr>
            <w:rFonts w:asciiTheme="minorEastAsia" w:eastAsiaTheme="minorEastAsia" w:hAnsiTheme="minorEastAsia" w:hint="eastAsia"/>
          </w:rPr>
          <w:t>配置文件图</w:t>
        </w:r>
      </w:ins>
    </w:p>
    <w:p w14:paraId="6A4134C0" w14:textId="0772CF0F" w:rsidR="00221346" w:rsidRDefault="00E52F7C">
      <w:pPr>
        <w:shd w:val="clear" w:color="auto" w:fill="FFFFFF"/>
        <w:spacing w:line="285" w:lineRule="atLeast"/>
        <w:rPr>
          <w:rFonts w:asciiTheme="minorEastAsia" w:eastAsiaTheme="minorEastAsia" w:hAnsiTheme="minorEastAsia" w:hint="eastAsia"/>
        </w:rPr>
      </w:pPr>
      <w:ins w:id="31" w:author="Guangnai Wang/WZS/Wistron" w:date="2019-08-13T16:20:00Z">
        <w:r>
          <w:tab/>
        </w:r>
      </w:ins>
      <w:r w:rsidR="00221346">
        <w:rPr>
          <w:rFonts w:asciiTheme="minorEastAsia" w:eastAsiaTheme="minorEastAsia" w:hAnsiTheme="minorEastAsia" w:hint="eastAsia"/>
        </w:rPr>
        <w:t>线别填写：当前电脑所在的线别，例：</w:t>
      </w:r>
      <w:r w:rsidR="00A40238">
        <w:rPr>
          <w:rFonts w:asciiTheme="minorEastAsia" w:eastAsiaTheme="minorEastAsia" w:hAnsiTheme="minorEastAsia"/>
        </w:rPr>
        <w:t>”</w:t>
      </w:r>
      <w:r w:rsidR="00221346">
        <w:rPr>
          <w:rFonts w:asciiTheme="minorEastAsia" w:eastAsiaTheme="minorEastAsia" w:hAnsiTheme="minorEastAsia" w:hint="eastAsia"/>
        </w:rPr>
        <w:t>D1</w:t>
      </w:r>
      <w:r w:rsidR="00A40238">
        <w:rPr>
          <w:rFonts w:asciiTheme="minorEastAsia" w:eastAsiaTheme="minorEastAsia" w:hAnsiTheme="minorEastAsia"/>
        </w:rPr>
        <w:t>”</w:t>
      </w:r>
      <w:r w:rsidR="00221346">
        <w:rPr>
          <w:rFonts w:asciiTheme="minorEastAsia" w:eastAsiaTheme="minorEastAsia" w:hAnsiTheme="minorEastAsia" w:hint="eastAsia"/>
        </w:rPr>
        <w:t>，若分正背面则在后面加</w:t>
      </w:r>
      <w:r w:rsidR="00221346">
        <w:rPr>
          <w:rFonts w:asciiTheme="minorEastAsia" w:eastAsiaTheme="minorEastAsia" w:hAnsiTheme="minorEastAsia"/>
        </w:rPr>
        <w:t>T</w:t>
      </w:r>
      <w:r w:rsidR="00221346">
        <w:rPr>
          <w:rFonts w:asciiTheme="minorEastAsia" w:eastAsiaTheme="minorEastAsia" w:hAnsiTheme="minorEastAsia" w:hint="eastAsia"/>
        </w:rPr>
        <w:t>或B，T为正面B为背面，例：S8B</w:t>
      </w:r>
    </w:p>
    <w:p w14:paraId="7014716E" w14:textId="59D5509F" w:rsidR="00221346" w:rsidRDefault="00221346">
      <w:pPr>
        <w:shd w:val="clear" w:color="auto" w:fill="FFFFFF"/>
        <w:spacing w:line="285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站别填写：当前电脑所在的站别，具体参考表1 Nam</w:t>
      </w:r>
      <w:r>
        <w:rPr>
          <w:rFonts w:asciiTheme="minorEastAsia" w:eastAsiaTheme="minorEastAsia" w:hAnsiTheme="minorEastAsia"/>
        </w:rPr>
        <w:t>e</w:t>
      </w:r>
      <w:r>
        <w:rPr>
          <w:rFonts w:asciiTheme="minorEastAsia" w:eastAsiaTheme="minorEastAsia" w:hAnsiTheme="minorEastAsia" w:hint="eastAsia"/>
        </w:rPr>
        <w:t>一栏</w:t>
      </w:r>
      <w:r w:rsidR="00A40238">
        <w:rPr>
          <w:rFonts w:asciiTheme="minorEastAsia" w:eastAsiaTheme="minorEastAsia" w:hAnsiTheme="minorEastAsia" w:hint="eastAsia"/>
        </w:rPr>
        <w:t>。</w:t>
      </w:r>
      <w:ins w:id="32" w:author="Guangnai Wang/WZS/Wistron" w:date="2019-08-13T16:29:00Z">
        <w:r w:rsidR="00A40238">
          <w:rPr>
            <w:rFonts w:asciiTheme="minorEastAsia" w:eastAsiaTheme="minorEastAsia" w:hAnsiTheme="minorEastAsia" w:hint="eastAsia"/>
          </w:rPr>
          <w:t>站别暂时只能使用这1</w:t>
        </w:r>
      </w:ins>
      <w:r w:rsidR="00A40238">
        <w:rPr>
          <w:rFonts w:asciiTheme="minorEastAsia" w:eastAsiaTheme="minorEastAsia" w:hAnsiTheme="minorEastAsia" w:hint="eastAsia"/>
        </w:rPr>
        <w:t>2</w:t>
      </w:r>
      <w:ins w:id="33" w:author="Guangnai Wang/WZS/Wistron" w:date="2019-08-13T16:29:00Z">
        <w:r w:rsidR="00A40238">
          <w:rPr>
            <w:rFonts w:asciiTheme="minorEastAsia" w:eastAsiaTheme="minorEastAsia" w:hAnsiTheme="minorEastAsia" w:hint="eastAsia"/>
          </w:rPr>
          <w:t>个</w:t>
        </w:r>
      </w:ins>
      <w:ins w:id="34" w:author="Guangnai Wang/WZS/Wistron" w:date="2019-08-13T16:30:00Z">
        <w:r w:rsidR="00A40238">
          <w:rPr>
            <w:rFonts w:asciiTheme="minorEastAsia" w:eastAsiaTheme="minorEastAsia" w:hAnsiTheme="minorEastAsia" w:hint="eastAsia"/>
          </w:rPr>
          <w:t>，如果</w:t>
        </w:r>
      </w:ins>
      <w:r w:rsidR="00002107">
        <w:rPr>
          <w:rFonts w:asciiTheme="minorEastAsia" w:eastAsiaTheme="minorEastAsia" w:hAnsiTheme="minorEastAsia" w:hint="eastAsia"/>
        </w:rPr>
        <w:t>电脑</w:t>
      </w:r>
      <w:r w:rsidR="00A40238">
        <w:rPr>
          <w:rFonts w:asciiTheme="minorEastAsia" w:eastAsiaTheme="minorEastAsia" w:hAnsiTheme="minorEastAsia" w:hint="eastAsia"/>
        </w:rPr>
        <w:t>所在</w:t>
      </w:r>
      <w:ins w:id="35" w:author="Guangnai Wang/WZS/Wistron" w:date="2019-08-13T16:30:00Z">
        <w:r w:rsidR="00A40238">
          <w:rPr>
            <w:rFonts w:asciiTheme="minorEastAsia" w:eastAsiaTheme="minorEastAsia" w:hAnsiTheme="minorEastAsia" w:hint="eastAsia"/>
          </w:rPr>
          <w:t>的站别不在</w:t>
        </w:r>
      </w:ins>
      <w:bookmarkStart w:id="36" w:name="_GoBack"/>
      <w:bookmarkEnd w:id="36"/>
      <w:r w:rsidR="00002107">
        <w:rPr>
          <w:rFonts w:asciiTheme="minorEastAsia" w:eastAsiaTheme="minorEastAsia" w:hAnsiTheme="minorEastAsia" w:hint="eastAsia"/>
        </w:rPr>
        <w:t>表1</w:t>
      </w:r>
      <w:ins w:id="37" w:author="Guangnai Wang/WZS/Wistron" w:date="2019-08-13T16:30:00Z">
        <w:r w:rsidR="00A40238">
          <w:rPr>
            <w:rFonts w:asciiTheme="minorEastAsia" w:eastAsiaTheme="minorEastAsia" w:hAnsiTheme="minorEastAsia" w:hint="eastAsia"/>
          </w:rPr>
          <w:t>里面</w:t>
        </w:r>
      </w:ins>
      <w:r w:rsidR="00002107">
        <w:rPr>
          <w:rFonts w:asciiTheme="minorEastAsia" w:eastAsiaTheme="minorEastAsia" w:hAnsiTheme="minorEastAsia" w:hint="eastAsia"/>
        </w:rPr>
        <w:t>，</w:t>
      </w:r>
      <w:ins w:id="38" w:author="Guangnai Wang/WZS/Wistron" w:date="2019-08-13T16:30:00Z">
        <w:r w:rsidR="00A40238">
          <w:rPr>
            <w:rFonts w:asciiTheme="minorEastAsia" w:eastAsiaTheme="minorEastAsia" w:hAnsiTheme="minorEastAsia" w:hint="eastAsia"/>
          </w:rPr>
          <w:t>请联系开发人员</w:t>
        </w:r>
      </w:ins>
      <w:r w:rsidR="00A40238">
        <w:rPr>
          <w:rFonts w:asciiTheme="minorEastAsia" w:eastAsiaTheme="minorEastAsia" w:hAnsiTheme="minorEastAsia" w:hint="eastAsia"/>
        </w:rPr>
        <w:t>。</w:t>
      </w:r>
    </w:p>
    <w:p w14:paraId="26B63788" w14:textId="7A2F6394" w:rsidR="00A40238" w:rsidRDefault="00A40238">
      <w:pPr>
        <w:shd w:val="clear" w:color="auto" w:fill="FFFFFF"/>
        <w:spacing w:line="285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本地根目录填写：需要上传的文件所在的目录。根目录可填写多个，用分号隔开，例：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>D:</w:t>
      </w:r>
      <w:r>
        <w:rPr>
          <w:rFonts w:asciiTheme="minorEastAsia" w:eastAsiaTheme="minorEastAsia" w:hAnsiTheme="minorEastAsia"/>
        </w:rPr>
        <w:t>\</w:t>
      </w:r>
      <w:r>
        <w:rPr>
          <w:rFonts w:asciiTheme="minorEastAsia" w:eastAsiaTheme="minorEastAsia" w:hAnsiTheme="minorEastAsia" w:hint="eastAsia"/>
        </w:rPr>
        <w:t>test;D</w:t>
      </w:r>
      <w:r>
        <w:rPr>
          <w:rFonts w:asciiTheme="minorEastAsia" w:eastAsiaTheme="minorEastAsia" w:hAnsiTheme="minorEastAsia"/>
        </w:rPr>
        <w:t>:\test2”</w:t>
      </w:r>
      <w:r>
        <w:rPr>
          <w:rFonts w:asciiTheme="minorEastAsia" w:eastAsiaTheme="minorEastAsia" w:hAnsiTheme="minorEastAsia" w:hint="eastAsia"/>
        </w:rPr>
        <w:t>。</w:t>
      </w:r>
    </w:p>
    <w:p w14:paraId="74B7195B" w14:textId="6DD82CED" w:rsidR="00E52F7C" w:rsidRPr="00A40238" w:rsidRDefault="00A40238" w:rsidP="00A40238">
      <w:pPr>
        <w:shd w:val="clear" w:color="auto" w:fill="FFFFFF"/>
        <w:spacing w:line="285" w:lineRule="atLeast"/>
        <w:rPr>
          <w:ins w:id="39" w:author="Guangnai Wang/WZS/Wistron" w:date="2019-08-15T10:29:00Z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服务器填写：使用默认的就行</w:t>
      </w:r>
      <w:r w:rsidR="00AA652C">
        <w:rPr>
          <w:rFonts w:asciiTheme="minorEastAsia" w:eastAsiaTheme="minorEastAsia" w:hAnsiTheme="minorEastAsia"/>
        </w:rPr>
        <w:br w:type="page"/>
      </w:r>
    </w:p>
    <w:p w14:paraId="2B0FED2F" w14:textId="26F40D1D" w:rsidR="00E266F0" w:rsidRDefault="00E266F0" w:rsidP="00E266F0">
      <w:pPr>
        <w:pStyle w:val="Heading3"/>
        <w:rPr>
          <w:ins w:id="40" w:author="Guangnai Wang/WZS/Wistron" w:date="2019-08-15T10:29:00Z"/>
        </w:rPr>
      </w:pPr>
      <w:bookmarkStart w:id="41" w:name="_Toc17374345"/>
      <w:bookmarkStart w:id="42" w:name="_Toc17460820"/>
      <w:bookmarkStart w:id="43" w:name="_Toc17721090"/>
      <w:ins w:id="44" w:author="Guangnai Wang/WZS/Wistron" w:date="2019-08-15T10:29:00Z">
        <w:r>
          <w:rPr>
            <w:rFonts w:hint="eastAsia"/>
          </w:rPr>
          <w:lastRenderedPageBreak/>
          <w:t>配置文件错误引起的异常</w:t>
        </w:r>
        <w:bookmarkEnd w:id="41"/>
        <w:bookmarkEnd w:id="42"/>
        <w:bookmarkEnd w:id="43"/>
      </w:ins>
    </w:p>
    <w:p w14:paraId="7BA7CD79" w14:textId="3A255EA9" w:rsidR="00E266F0" w:rsidRPr="00CD38FC" w:rsidRDefault="00E266F0">
      <w:pPr>
        <w:pStyle w:val="NormalIndent"/>
        <w:rPr>
          <w:ins w:id="45" w:author="Guangnai Wang/WZS/Wistron" w:date="2019-08-15T10:36:00Z"/>
          <w:rFonts w:ascii="Times New Roman" w:eastAsiaTheme="minorEastAsia" w:hAnsi="Times New Roman" w:cs="Times New Roman"/>
          <w:sz w:val="24"/>
          <w:lang w:eastAsia="zh-CN"/>
          <w:rPrChange w:id="46" w:author="Guangnai Wang/WZS/Wistron" w:date="2019-08-15T10:45:00Z">
            <w:rPr>
              <w:ins w:id="47" w:author="Guangnai Wang/WZS/Wistron" w:date="2019-08-15T10:36:00Z"/>
              <w:rFonts w:asciiTheme="minorEastAsia" w:eastAsiaTheme="minorEastAsia" w:hAnsiTheme="minorEastAsia"/>
            </w:rPr>
          </w:rPrChange>
        </w:rPr>
        <w:pPrChange w:id="48" w:author="Guangnai Wang/WZS/Wistron" w:date="2019-08-15T10:29:00Z">
          <w:pPr>
            <w:pStyle w:val="Heading3"/>
          </w:pPr>
        </w:pPrChange>
      </w:pPr>
      <w:ins w:id="49" w:author="Guangnai Wang/WZS/Wistron" w:date="2019-08-15T10:30:00Z">
        <w:r w:rsidRPr="00CD38FC">
          <w:rPr>
            <w:rFonts w:ascii="Times New Roman" w:eastAsiaTheme="minorEastAsia" w:hAnsi="Times New Roman" w:cs="Times New Roman" w:hint="eastAsia"/>
            <w:sz w:val="24"/>
            <w:szCs w:val="24"/>
            <w:lang w:eastAsia="zh-CN"/>
            <w:rPrChange w:id="50" w:author="Guangnai Wang/WZS/Wistron" w:date="2019-08-15T10:45:00Z">
              <w:rPr>
                <w:rFonts w:asciiTheme="minorEastAsia" w:eastAsiaTheme="minorEastAsia" w:hAnsiTheme="minorEastAsia" w:hint="eastAsia"/>
                <w:b w:val="0"/>
                <w:bCs w:val="0"/>
              </w:rPr>
            </w:rPrChange>
          </w:rPr>
          <w:t>配置文件错误</w:t>
        </w:r>
      </w:ins>
      <w:ins w:id="51" w:author="Guangnai Wang/WZS/Wistron" w:date="2019-08-15T10:34:00Z">
        <w:r w:rsidRPr="00CD38FC">
          <w:rPr>
            <w:rFonts w:ascii="Times New Roman" w:eastAsiaTheme="minorEastAsia" w:hAnsi="Times New Roman" w:cs="Times New Roman" w:hint="eastAsia"/>
            <w:sz w:val="24"/>
            <w:szCs w:val="24"/>
            <w:lang w:eastAsia="zh-CN"/>
            <w:rPrChange w:id="52" w:author="Guangnai Wang/WZS/Wistron" w:date="2019-08-15T10:45:00Z">
              <w:rPr>
                <w:rFonts w:asciiTheme="minorEastAsia" w:eastAsiaTheme="minorEastAsia" w:hAnsiTheme="minorEastAsia" w:hint="eastAsia"/>
                <w:b w:val="0"/>
                <w:bCs w:val="0"/>
              </w:rPr>
            </w:rPrChange>
          </w:rPr>
          <w:t>主要</w:t>
        </w:r>
      </w:ins>
      <w:ins w:id="53" w:author="Guangnai Wang/WZS/Wistron" w:date="2019-08-15T10:35:00Z">
        <w:r w:rsidRPr="00CD38FC">
          <w:rPr>
            <w:rFonts w:ascii="Times New Roman" w:eastAsiaTheme="minorEastAsia" w:hAnsi="Times New Roman" w:cs="Times New Roman" w:hint="eastAsia"/>
            <w:sz w:val="24"/>
            <w:szCs w:val="24"/>
            <w:lang w:eastAsia="zh-CN"/>
            <w:rPrChange w:id="54" w:author="Guangnai Wang/WZS/Wistron" w:date="2019-08-15T10:45:00Z">
              <w:rPr>
                <w:rFonts w:asciiTheme="minorEastAsia" w:eastAsiaTheme="minorEastAsia" w:hAnsiTheme="minorEastAsia" w:hint="eastAsia"/>
                <w:b w:val="0"/>
                <w:bCs w:val="0"/>
              </w:rPr>
            </w:rPrChange>
          </w:rPr>
          <w:t>两点，分别是站别错误和根目录错误</w:t>
        </w:r>
      </w:ins>
      <w:ins w:id="55" w:author="Guangnai Wang/WZS/Wistron" w:date="2019-08-15T10:36:00Z">
        <w:r w:rsidRPr="00CD38FC">
          <w:rPr>
            <w:rFonts w:ascii="Times New Roman" w:eastAsiaTheme="minorEastAsia" w:hAnsi="Times New Roman" w:cs="Times New Roman" w:hint="eastAsia"/>
            <w:sz w:val="24"/>
            <w:szCs w:val="24"/>
            <w:lang w:eastAsia="zh-CN"/>
            <w:rPrChange w:id="56" w:author="Guangnai Wang/WZS/Wistron" w:date="2019-08-15T10:45:00Z">
              <w:rPr>
                <w:rFonts w:asciiTheme="minorEastAsia" w:eastAsiaTheme="minorEastAsia" w:hAnsiTheme="minorEastAsia" w:hint="eastAsia"/>
                <w:b w:val="0"/>
                <w:bCs w:val="0"/>
              </w:rPr>
            </w:rPrChange>
          </w:rPr>
          <w:t>。</w:t>
        </w:r>
      </w:ins>
    </w:p>
    <w:p w14:paraId="46AD4FA3" w14:textId="46A2EAA2" w:rsidR="00E266F0" w:rsidRPr="00CD38FC" w:rsidRDefault="00E266F0">
      <w:pPr>
        <w:pStyle w:val="NormalIndent"/>
        <w:ind w:left="0"/>
        <w:rPr>
          <w:ins w:id="57" w:author="Guangnai Wang/WZS/Wistron" w:date="2019-08-15T10:37:00Z"/>
          <w:rFonts w:ascii="Times New Roman" w:eastAsiaTheme="minorEastAsia" w:hAnsi="Times New Roman" w:cs="Times New Roman"/>
          <w:sz w:val="24"/>
          <w:lang w:eastAsia="zh-CN"/>
          <w:rPrChange w:id="58" w:author="Guangnai Wang/WZS/Wistron" w:date="2019-08-15T10:45:00Z">
            <w:rPr>
              <w:ins w:id="59" w:author="Guangnai Wang/WZS/Wistron" w:date="2019-08-15T10:37:00Z"/>
              <w:rFonts w:asciiTheme="minorEastAsia" w:eastAsiaTheme="minorEastAsia" w:hAnsiTheme="minorEastAsia"/>
            </w:rPr>
          </w:rPrChange>
        </w:rPr>
        <w:pPrChange w:id="60" w:author="Guangnai Wang/WZS/Wistron" w:date="2019-08-15T10:36:00Z">
          <w:pPr>
            <w:pStyle w:val="Heading3"/>
          </w:pPr>
        </w:pPrChange>
      </w:pPr>
      <w:ins w:id="61" w:author="Guangnai Wang/WZS/Wistron" w:date="2019-08-15T10:36:00Z">
        <w:r w:rsidRPr="00CD38FC">
          <w:rPr>
            <w:rFonts w:ascii="Times New Roman" w:eastAsiaTheme="minorEastAsia" w:hAnsi="Times New Roman" w:cs="Times New Roman"/>
            <w:sz w:val="24"/>
            <w:szCs w:val="24"/>
            <w:lang w:eastAsia="zh-CN"/>
            <w:rPrChange w:id="62" w:author="Guangnai Wang/WZS/Wistron" w:date="2019-08-15T10:45:00Z">
              <w:rPr>
                <w:rFonts w:asciiTheme="minorEastAsia" w:eastAsiaTheme="minorEastAsia" w:hAnsiTheme="minorEastAsia"/>
                <w:b w:val="0"/>
                <w:bCs w:val="0"/>
              </w:rPr>
            </w:rPrChange>
          </w:rPr>
          <w:tab/>
        </w:r>
        <w:r w:rsidRPr="00CD38FC">
          <w:rPr>
            <w:rFonts w:ascii="Times New Roman" w:eastAsiaTheme="minorEastAsia" w:hAnsi="Times New Roman" w:cs="Times New Roman" w:hint="eastAsia"/>
            <w:sz w:val="24"/>
            <w:szCs w:val="24"/>
            <w:lang w:eastAsia="zh-CN"/>
            <w:rPrChange w:id="63" w:author="Guangnai Wang/WZS/Wistron" w:date="2019-08-15T10:45:00Z">
              <w:rPr>
                <w:rFonts w:asciiTheme="minorEastAsia" w:eastAsiaTheme="minorEastAsia" w:hAnsiTheme="minorEastAsia" w:hint="eastAsia"/>
                <w:b w:val="0"/>
                <w:bCs w:val="0"/>
              </w:rPr>
            </w:rPrChange>
          </w:rPr>
          <w:t>发生站别错误时，</w:t>
        </w:r>
      </w:ins>
      <w:ins w:id="64" w:author="Guangnai Wang/WZS/Wistron" w:date="2019-08-15T10:37:00Z">
        <w:r w:rsidRPr="00CD38FC">
          <w:rPr>
            <w:rFonts w:ascii="Times New Roman" w:eastAsiaTheme="minorEastAsia" w:hAnsi="Times New Roman" w:cs="Times New Roman" w:hint="eastAsia"/>
            <w:sz w:val="24"/>
            <w:szCs w:val="24"/>
            <w:lang w:eastAsia="zh-CN"/>
            <w:rPrChange w:id="65" w:author="Guangnai Wang/WZS/Wistron" w:date="2019-08-15T10:45:00Z">
              <w:rPr>
                <w:rFonts w:asciiTheme="minorEastAsia" w:eastAsiaTheme="minorEastAsia" w:hAnsiTheme="minorEastAsia" w:hint="eastAsia"/>
                <w:b w:val="0"/>
                <w:bCs w:val="0"/>
              </w:rPr>
            </w:rPrChange>
          </w:rPr>
          <w:t>会出现如下图所示的提示框：</w:t>
        </w:r>
      </w:ins>
    </w:p>
    <w:p w14:paraId="458BBEDB" w14:textId="77777777" w:rsidR="00E266F0" w:rsidRDefault="00E266F0">
      <w:pPr>
        <w:pStyle w:val="NormalIndent"/>
        <w:keepNext/>
        <w:ind w:left="0"/>
        <w:jc w:val="center"/>
        <w:rPr>
          <w:ins w:id="66" w:author="Guangnai Wang/WZS/Wistron" w:date="2019-08-15T10:38:00Z"/>
        </w:rPr>
        <w:pPrChange w:id="67" w:author="Guangnai Wang/WZS/Wistron" w:date="2019-08-15T10:38:00Z">
          <w:pPr>
            <w:pStyle w:val="NormalIndent"/>
            <w:ind w:left="0"/>
            <w:jc w:val="center"/>
          </w:pPr>
        </w:pPrChange>
      </w:pPr>
      <w:ins w:id="68" w:author="Guangnai Wang/WZS/Wistron" w:date="2019-08-15T10:38:00Z">
        <w:r>
          <w:rPr>
            <w:rFonts w:eastAsiaTheme="minorEastAsia" w:hint="eastAsia"/>
            <w:noProof/>
            <w:lang w:eastAsia="zh-CN"/>
          </w:rPr>
          <w:drawing>
            <wp:inline distT="0" distB="0" distL="0" distR="0" wp14:anchorId="4D5C1E1C" wp14:editId="7F068330">
              <wp:extent cx="3762900" cy="2534004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2019-08-15 10_34_35-AOI Exception!!!.png"/>
                      <pic:cNvPicPr/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62900" cy="25340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31020E4" w14:textId="1E19855E" w:rsidR="00E266F0" w:rsidRDefault="00E266F0">
      <w:pPr>
        <w:pStyle w:val="Caption"/>
        <w:jc w:val="center"/>
        <w:rPr>
          <w:ins w:id="69" w:author="Guangnai Wang/WZS/Wistron" w:date="2019-08-15T10:39:00Z"/>
        </w:rPr>
        <w:pPrChange w:id="70" w:author="Guangnai Wang/WZS/Wistron" w:date="2019-08-15T10:38:00Z">
          <w:pPr>
            <w:pStyle w:val="Heading3"/>
          </w:pPr>
        </w:pPrChange>
      </w:pPr>
      <w:ins w:id="71" w:author="Guangnai Wang/WZS/Wistron" w:date="2019-08-15T10:38:00Z">
        <w:r>
          <w:rPr>
            <w:rFonts w:ascii="SimSun" w:eastAsia="SimSun" w:hAnsi="SimSun" w:cs="SimSun" w:hint="eastAsia"/>
          </w:rPr>
          <w:t>图</w:t>
        </w:r>
        <w:r>
          <w:t xml:space="preserve"> </w:t>
        </w:r>
      </w:ins>
      <w:r w:rsidR="002A1B1B">
        <w:t>4</w:t>
      </w:r>
      <w:ins w:id="72" w:author="Guangnai Wang/WZS/Wistron" w:date="2019-08-15T10:38:00Z">
        <w:r>
          <w:t xml:space="preserve"> </w:t>
        </w:r>
        <w:r>
          <w:rPr>
            <w:rFonts w:asciiTheme="minorEastAsia" w:eastAsiaTheme="minorEastAsia" w:hAnsiTheme="minorEastAsia" w:hint="eastAsia"/>
          </w:rPr>
          <w:t>站别错误提示框</w:t>
        </w:r>
      </w:ins>
      <w:ins w:id="73" w:author="Guangnai Wang/WZS/Wistron" w:date="2019-08-15T10:39:00Z">
        <w:r w:rsidR="00CD38FC">
          <w:rPr>
            <w:rFonts w:asciiTheme="minorEastAsia" w:eastAsiaTheme="minorEastAsia" w:hAnsiTheme="minorEastAsia" w:hint="eastAsia"/>
          </w:rPr>
          <w:t>效果图</w:t>
        </w:r>
      </w:ins>
    </w:p>
    <w:p w14:paraId="2630A8DA" w14:textId="288A03B9" w:rsidR="00CD38FC" w:rsidRDefault="00CD38FC">
      <w:pPr>
        <w:rPr>
          <w:ins w:id="74" w:author="Guangnai Wang/WZS/Wistron" w:date="2019-08-15T10:46:00Z"/>
          <w:rFonts w:eastAsiaTheme="minorEastAsia"/>
        </w:rPr>
        <w:pPrChange w:id="75" w:author="Guangnai Wang/WZS/Wistron" w:date="2019-08-15T10:39:00Z">
          <w:pPr>
            <w:pStyle w:val="Heading3"/>
          </w:pPr>
        </w:pPrChange>
      </w:pPr>
      <w:ins w:id="76" w:author="Guangnai Wang/WZS/Wistron" w:date="2019-08-15T10:39:00Z">
        <w:r>
          <w:rPr>
            <w:rFonts w:eastAsiaTheme="minorEastAsia"/>
          </w:rPr>
          <w:tab/>
        </w:r>
        <w:r>
          <w:rPr>
            <w:rFonts w:eastAsiaTheme="minorEastAsia" w:hint="eastAsia"/>
          </w:rPr>
          <w:t>站别错误</w:t>
        </w:r>
      </w:ins>
      <w:ins w:id="77" w:author="Guangnai Wang/WZS/Wistron" w:date="2019-08-15T10:40:00Z">
        <w:r>
          <w:rPr>
            <w:rFonts w:eastAsiaTheme="minorEastAsia" w:hint="eastAsia"/>
          </w:rPr>
          <w:t>一般是两个原因</w:t>
        </w:r>
      </w:ins>
      <w:ins w:id="78" w:author="Guangnai Wang/WZS/Wistron" w:date="2019-08-15T10:41:00Z">
        <w:r>
          <w:rPr>
            <w:rFonts w:eastAsiaTheme="minorEastAsia" w:hint="eastAsia"/>
          </w:rPr>
          <w:t>：</w:t>
        </w:r>
      </w:ins>
      <w:ins w:id="79" w:author="Guangnai Wang/WZS/Wistron" w:date="2019-08-15T10:40:00Z">
        <w:r>
          <w:rPr>
            <w:rFonts w:eastAsiaTheme="minorEastAsia" w:hint="eastAsia"/>
          </w:rPr>
          <w:t>第一种</w:t>
        </w:r>
      </w:ins>
      <w:ins w:id="80" w:author="Guangnai Wang/WZS/Wistron" w:date="2019-08-15T10:43:00Z">
        <w:r>
          <w:rPr>
            <w:rFonts w:eastAsiaTheme="minorEastAsia" w:hint="eastAsia"/>
          </w:rPr>
          <w:t>原因</w:t>
        </w:r>
      </w:ins>
      <w:ins w:id="81" w:author="Guangnai Wang/WZS/Wistron" w:date="2019-08-15T10:40:00Z">
        <w:r>
          <w:rPr>
            <w:rFonts w:eastAsiaTheme="minorEastAsia" w:hint="eastAsia"/>
          </w:rPr>
          <w:t>是填错了或者说没按照格式填写，</w:t>
        </w:r>
      </w:ins>
      <w:ins w:id="82" w:author="Guangnai Wang/WZS/Wistron" w:date="2019-08-15T10:41:00Z">
        <w:r>
          <w:rPr>
            <w:rFonts w:eastAsiaTheme="minorEastAsia" w:hint="eastAsia"/>
          </w:rPr>
          <w:t>这种情况请参照</w:t>
        </w:r>
        <w:r>
          <w:rPr>
            <w:rFonts w:eastAsiaTheme="minorEastAsia" w:hint="eastAsia"/>
          </w:rPr>
          <w:t>2.1</w:t>
        </w:r>
        <w:r>
          <w:rPr>
            <w:rFonts w:eastAsiaTheme="minorEastAsia" w:hint="eastAsia"/>
          </w:rPr>
          <w:t>配置文件的填写</w:t>
        </w:r>
      </w:ins>
      <w:ins w:id="83" w:author="Guangnai Wang/WZS/Wistron" w:date="2019-08-15T10:42:00Z">
        <w:r>
          <w:rPr>
            <w:rFonts w:eastAsiaTheme="minorEastAsia" w:hint="eastAsia"/>
          </w:rPr>
          <w:t>中</w:t>
        </w:r>
      </w:ins>
      <w:ins w:id="84" w:author="Guangnai Wang/WZS/Wistron" w:date="2019-08-15T10:43:00Z">
        <w:r>
          <w:rPr>
            <w:rFonts w:eastAsiaTheme="minorEastAsia" w:hint="eastAsia"/>
          </w:rPr>
          <w:t>所列出</w:t>
        </w:r>
      </w:ins>
      <w:ins w:id="85" w:author="Guangnai Wang/WZS/Wistron" w:date="2019-08-15T10:42:00Z">
        <w:r>
          <w:rPr>
            <w:rFonts w:eastAsiaTheme="minorEastAsia" w:hint="eastAsia"/>
          </w:rPr>
          <w:t>的站别</w:t>
        </w:r>
      </w:ins>
      <w:ins w:id="86" w:author="Guangnai Wang/WZS/Wistron" w:date="2019-08-15T10:43:00Z">
        <w:r>
          <w:rPr>
            <w:rFonts w:eastAsiaTheme="minorEastAsia" w:hint="eastAsia"/>
          </w:rPr>
          <w:t>填写；第二种原因</w:t>
        </w:r>
      </w:ins>
      <w:ins w:id="87" w:author="Guangnai Wang/WZS/Wistron" w:date="2019-08-15T10:44:00Z">
        <w:r>
          <w:rPr>
            <w:rFonts w:eastAsiaTheme="minorEastAsia" w:hint="eastAsia"/>
          </w:rPr>
          <w:t>是填写的站别没错，但是并不包含在</w:t>
        </w:r>
        <w:r>
          <w:rPr>
            <w:rFonts w:eastAsiaTheme="minorEastAsia" w:hint="eastAsia"/>
          </w:rPr>
          <w:t>2.</w:t>
        </w:r>
        <w:r>
          <w:rPr>
            <w:rFonts w:eastAsiaTheme="minorEastAsia"/>
          </w:rPr>
          <w:t>1</w:t>
        </w:r>
        <w:r>
          <w:rPr>
            <w:rFonts w:eastAsiaTheme="minorEastAsia" w:hint="eastAsia"/>
          </w:rPr>
          <w:t>列出的站别中，这种情况请联系</w:t>
        </w:r>
      </w:ins>
      <w:ins w:id="88" w:author="Guangnai Wang/WZS/Wistron" w:date="2019-08-15T10:45:00Z">
        <w:r>
          <w:rPr>
            <w:rFonts w:eastAsiaTheme="minorEastAsia" w:hint="eastAsia"/>
          </w:rPr>
          <w:t>你的主管和开发者</w:t>
        </w:r>
      </w:ins>
      <w:ins w:id="89" w:author="Guangnai Wang/WZS/Wistron" w:date="2019-08-15T10:46:00Z">
        <w:r>
          <w:rPr>
            <w:rFonts w:eastAsiaTheme="minorEastAsia" w:hint="eastAsia"/>
          </w:rPr>
          <w:t>。</w:t>
        </w:r>
      </w:ins>
    </w:p>
    <w:p w14:paraId="2AA9ED6F" w14:textId="380585FC" w:rsidR="00CD38FC" w:rsidRDefault="00CD38FC">
      <w:pPr>
        <w:rPr>
          <w:ins w:id="90" w:author="Guangnai Wang/WZS/Wistron" w:date="2019-08-15T10:52:00Z"/>
          <w:rFonts w:eastAsiaTheme="minorEastAsia"/>
        </w:rPr>
        <w:pPrChange w:id="91" w:author="Guangnai Wang/WZS/Wistron" w:date="2019-08-15T10:39:00Z">
          <w:pPr>
            <w:pStyle w:val="Heading3"/>
          </w:pPr>
        </w:pPrChange>
      </w:pPr>
      <w:ins w:id="92" w:author="Guangnai Wang/WZS/Wistron" w:date="2019-08-15T10:46:00Z">
        <w:r>
          <w:rPr>
            <w:rFonts w:eastAsiaTheme="minorEastAsia"/>
          </w:rPr>
          <w:tab/>
        </w:r>
        <w:r>
          <w:rPr>
            <w:rFonts w:eastAsiaTheme="minorEastAsia" w:hint="eastAsia"/>
          </w:rPr>
          <w:t>发生根目录错误时，会出现如下图所示的提示框：</w:t>
        </w:r>
      </w:ins>
    </w:p>
    <w:p w14:paraId="11E4C7D8" w14:textId="1B03D38E" w:rsidR="005936B9" w:rsidRDefault="00F74C86">
      <w:pPr>
        <w:keepNext/>
        <w:jc w:val="center"/>
        <w:rPr>
          <w:ins w:id="93" w:author="Guangnai Wang/WZS/Wistron" w:date="2019-08-15T10:53:00Z"/>
        </w:rPr>
        <w:pPrChange w:id="94" w:author="Guangnai Wang/WZS/Wistron" w:date="2019-08-15T10:53:00Z">
          <w:pPr>
            <w:jc w:val="center"/>
          </w:pPr>
        </w:pPrChange>
      </w:pPr>
      <w:ins w:id="95" w:author="Guangnai Wang/WZS/Wistron" w:date="2019-08-15T10:58:00Z">
        <w:r>
          <w:rPr>
            <w:noProof/>
          </w:rPr>
          <w:drawing>
            <wp:inline distT="0" distB="0" distL="0" distR="0" wp14:anchorId="7CD7B670" wp14:editId="47BF6EA7">
              <wp:extent cx="3658111" cy="2410161"/>
              <wp:effectExtent l="0" t="0" r="0" b="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2019-08-15 10_56_20-AOI Exception!!!.png"/>
                      <pic:cNvPicPr/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58111" cy="241016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6F1F115" w14:textId="2E53ABE5" w:rsidR="005936B9" w:rsidRDefault="005936B9">
      <w:pPr>
        <w:pStyle w:val="Caption"/>
        <w:jc w:val="center"/>
        <w:rPr>
          <w:ins w:id="96" w:author="Guangnai Wang/WZS/Wistron" w:date="2019-08-15T10:53:00Z"/>
          <w:rFonts w:asciiTheme="minorEastAsia" w:eastAsiaTheme="minorEastAsia" w:hAnsiTheme="minorEastAsia"/>
        </w:rPr>
        <w:pPrChange w:id="97" w:author="Guangnai Wang/WZS/Wistron" w:date="2019-08-15T10:53:00Z">
          <w:pPr>
            <w:pStyle w:val="Heading3"/>
          </w:pPr>
        </w:pPrChange>
      </w:pPr>
      <w:ins w:id="98" w:author="Guangnai Wang/WZS/Wistron" w:date="2019-08-15T10:53:00Z">
        <w:r>
          <w:rPr>
            <w:rFonts w:ascii="SimSun" w:eastAsia="SimSun" w:hAnsi="SimSun" w:cs="SimSun" w:hint="eastAsia"/>
          </w:rPr>
          <w:t>图</w:t>
        </w:r>
        <w:r>
          <w:t xml:space="preserve"> </w:t>
        </w:r>
      </w:ins>
      <w:r w:rsidR="002A1B1B">
        <w:t>5</w:t>
      </w:r>
      <w:ins w:id="99" w:author="Guangnai Wang/WZS/Wistron" w:date="2019-08-15T10:53:00Z">
        <w:r>
          <w:t xml:space="preserve"> </w:t>
        </w:r>
        <w:r>
          <w:rPr>
            <w:rFonts w:asciiTheme="minorEastAsia" w:eastAsiaTheme="minorEastAsia" w:hAnsiTheme="minorEastAsia" w:hint="eastAsia"/>
          </w:rPr>
          <w:t>根目录错误</w:t>
        </w:r>
        <w:r w:rsidR="00F74C86">
          <w:rPr>
            <w:rFonts w:asciiTheme="minorEastAsia" w:eastAsiaTheme="minorEastAsia" w:hAnsiTheme="minorEastAsia" w:hint="eastAsia"/>
          </w:rPr>
          <w:t>提示框效果图</w:t>
        </w:r>
      </w:ins>
    </w:p>
    <w:p w14:paraId="4D122DB8" w14:textId="3D771E50" w:rsidR="00F74C86" w:rsidRPr="00F74C86" w:rsidRDefault="00F74C86">
      <w:pPr>
        <w:rPr>
          <w:ins w:id="100" w:author="Guangnai Wang/WZS/Wistron" w:date="2019-08-15T10:29:00Z"/>
          <w:rFonts w:eastAsiaTheme="minorEastAsia"/>
          <w:rPrChange w:id="101" w:author="Guangnai Wang/WZS/Wistron" w:date="2019-08-15T10:53:00Z">
            <w:rPr>
              <w:ins w:id="102" w:author="Guangnai Wang/WZS/Wistron" w:date="2019-08-15T10:29:00Z"/>
            </w:rPr>
          </w:rPrChange>
        </w:rPr>
        <w:pPrChange w:id="103" w:author="Guangnai Wang/WZS/Wistron" w:date="2019-08-15T10:53:00Z">
          <w:pPr>
            <w:pStyle w:val="Heading3"/>
          </w:pPr>
        </w:pPrChange>
      </w:pPr>
      <w:ins w:id="104" w:author="Guangnai Wang/WZS/Wistron" w:date="2019-08-15T10:53:00Z">
        <w:r>
          <w:rPr>
            <w:rFonts w:eastAsiaTheme="minorEastAsia"/>
          </w:rPr>
          <w:tab/>
        </w:r>
        <w:r>
          <w:rPr>
            <w:rFonts w:eastAsiaTheme="minorEastAsia" w:hint="eastAsia"/>
          </w:rPr>
          <w:t>这个</w:t>
        </w:r>
      </w:ins>
      <w:ins w:id="105" w:author="Guangnai Wang/WZS/Wistron" w:date="2019-08-15T10:54:00Z">
        <w:r>
          <w:rPr>
            <w:rFonts w:eastAsiaTheme="minorEastAsia" w:hint="eastAsia"/>
          </w:rPr>
          <w:t>根目录错误是指找不到</w:t>
        </w:r>
      </w:ins>
      <w:ins w:id="106" w:author="Guangnai Wang/WZS/Wistron" w:date="2019-08-15T10:58:00Z">
        <w:r>
          <w:rPr>
            <w:rFonts w:eastAsiaTheme="minorEastAsia" w:hint="eastAsia"/>
          </w:rPr>
          <w:t>目标</w:t>
        </w:r>
      </w:ins>
      <w:ins w:id="107" w:author="Guangnai Wang/WZS/Wistron" w:date="2019-08-15T10:54:00Z">
        <w:r>
          <w:rPr>
            <w:rFonts w:eastAsiaTheme="minorEastAsia" w:hint="eastAsia"/>
          </w:rPr>
          <w:t>目录</w:t>
        </w:r>
      </w:ins>
      <w:ins w:id="108" w:author="Guangnai Wang/WZS/Wistron" w:date="2019-08-15T10:59:00Z">
        <w:r>
          <w:rPr>
            <w:rFonts w:eastAsiaTheme="minorEastAsia" w:hint="eastAsia"/>
          </w:rPr>
          <w:t>，</w:t>
        </w:r>
      </w:ins>
      <w:ins w:id="109" w:author="Guangnai Wang/WZS/Wistron" w:date="2019-08-15T11:00:00Z">
        <w:r>
          <w:rPr>
            <w:rFonts w:eastAsiaTheme="minorEastAsia" w:hint="eastAsia"/>
          </w:rPr>
          <w:t>纠正即可。</w:t>
        </w:r>
      </w:ins>
    </w:p>
    <w:p w14:paraId="23BB8665" w14:textId="02F49211" w:rsidR="00AA652C" w:rsidRDefault="00AA652C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 w:type="page"/>
      </w:r>
    </w:p>
    <w:p w14:paraId="3B1D1738" w14:textId="228180F7" w:rsidR="00AA652C" w:rsidRDefault="008212A2" w:rsidP="00AA652C">
      <w:pPr>
        <w:pStyle w:val="Heading2"/>
        <w:rPr>
          <w:lang w:eastAsia="zh-CN"/>
        </w:rPr>
      </w:pPr>
      <w:bookmarkStart w:id="110" w:name="_Toc17460821"/>
      <w:bookmarkStart w:id="111" w:name="_Toc17721091"/>
      <w:r>
        <w:rPr>
          <w:rFonts w:hint="eastAsia"/>
          <w:lang w:eastAsia="zh-CN"/>
        </w:rPr>
        <w:lastRenderedPageBreak/>
        <w:t>设置</w:t>
      </w:r>
      <w:r w:rsidR="00AA652C">
        <w:rPr>
          <w:rFonts w:hint="eastAsia"/>
          <w:lang w:eastAsia="zh-CN"/>
        </w:rPr>
        <w:t>开机自启</w:t>
      </w:r>
      <w:bookmarkEnd w:id="110"/>
      <w:bookmarkEnd w:id="111"/>
    </w:p>
    <w:p w14:paraId="514AC0D0" w14:textId="6EBA8771" w:rsidR="00AA652C" w:rsidRPr="00BB691E" w:rsidRDefault="006A1B34" w:rsidP="00BB691E">
      <w:pPr>
        <w:pStyle w:val="NormalIndent"/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首先创建一个主程序的快捷方式</w:t>
      </w:r>
      <w:r w:rsidR="00BB691E">
        <w:rPr>
          <w:rFonts w:asciiTheme="minorEastAsia" w:eastAsiaTheme="minorEastAsia" w:hAnsiTheme="minorEastAsia" w:hint="eastAsia"/>
          <w:lang w:eastAsia="zh-CN"/>
        </w:rPr>
        <w:t>，然后复制快捷方式，</w:t>
      </w:r>
      <w:r w:rsidR="00AA652C">
        <w:rPr>
          <w:rFonts w:asciiTheme="minorEastAsia" w:eastAsiaTheme="minorEastAsia" w:hAnsiTheme="minorEastAsia"/>
          <w:lang w:eastAsia="zh-CN"/>
        </w:rPr>
        <w:t>W</w:t>
      </w:r>
      <w:r w:rsidR="00AA652C">
        <w:rPr>
          <w:rFonts w:asciiTheme="minorEastAsia" w:eastAsiaTheme="minorEastAsia" w:hAnsiTheme="minorEastAsia" w:hint="eastAsia"/>
          <w:lang w:eastAsia="zh-CN"/>
        </w:rPr>
        <w:t>in键</w:t>
      </w:r>
      <w:r w:rsidR="00AA652C">
        <w:rPr>
          <w:lang w:eastAsia="zh-CN"/>
        </w:rPr>
        <w:t>+R</w:t>
      </w:r>
      <w:r w:rsidR="00AA652C">
        <w:rPr>
          <w:rFonts w:asciiTheme="minorEastAsia" w:eastAsiaTheme="minorEastAsia" w:hAnsiTheme="minorEastAsia" w:hint="eastAsia"/>
          <w:lang w:eastAsia="zh-CN"/>
        </w:rPr>
        <w:t>键开启运行，输入sh</w:t>
      </w:r>
      <w:r w:rsidR="00AA652C">
        <w:rPr>
          <w:lang w:eastAsia="zh-CN"/>
        </w:rPr>
        <w:t>ell:startup</w:t>
      </w:r>
      <w:r w:rsidR="008212A2">
        <w:rPr>
          <w:lang w:eastAsia="zh-CN"/>
        </w:rPr>
        <w:t>,</w:t>
      </w:r>
      <w:r w:rsidR="008212A2">
        <w:rPr>
          <w:rFonts w:asciiTheme="minorEastAsia" w:eastAsiaTheme="minorEastAsia" w:hAnsiTheme="minorEastAsia" w:hint="eastAsia"/>
          <w:lang w:eastAsia="zh-CN"/>
        </w:rPr>
        <w:t>打开开机自启程序文件夹</w:t>
      </w:r>
      <w:r>
        <w:rPr>
          <w:rFonts w:asciiTheme="minorEastAsia" w:eastAsiaTheme="minorEastAsia" w:hAnsiTheme="minorEastAsia" w:hint="eastAsia"/>
          <w:lang w:eastAsia="zh-CN"/>
        </w:rPr>
        <w:t>，</w:t>
      </w:r>
      <w:r w:rsidR="00BB691E">
        <w:rPr>
          <w:rFonts w:asciiTheme="minorEastAsia" w:eastAsiaTheme="minorEastAsia" w:hAnsiTheme="minorEastAsia" w:hint="eastAsia"/>
          <w:lang w:eastAsia="zh-CN"/>
        </w:rPr>
        <w:t>粘贴快捷方式即可开机自启</w:t>
      </w:r>
    </w:p>
    <w:p w14:paraId="6A8A72B3" w14:textId="0DEA954D" w:rsidR="008212A2" w:rsidRDefault="002A1B1B" w:rsidP="008212A2">
      <w:pPr>
        <w:pStyle w:val="NormalIndent"/>
        <w:keepNext/>
        <w:jc w:val="center"/>
      </w:pPr>
      <w:r>
        <w:rPr>
          <w:noProof/>
          <w:lang w:eastAsia="zh-CN"/>
        </w:rPr>
        <w:drawing>
          <wp:inline distT="0" distB="0" distL="0" distR="0" wp14:anchorId="7B6E6DBB" wp14:editId="0EEDBBF8">
            <wp:extent cx="5801535" cy="2295845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9-08-25 16_20_59-AOIDataUploadToo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6D56" w14:textId="007813B1" w:rsidR="00BB691E" w:rsidRDefault="008212A2" w:rsidP="00BB691E">
      <w:pPr>
        <w:pStyle w:val="Caption"/>
        <w:jc w:val="center"/>
      </w:pPr>
      <w:r>
        <w:rPr>
          <w:rFonts w:ascii="SimSun" w:eastAsia="SimSun" w:hAnsi="SimSun" w:cs="SimSun" w:hint="eastAsia"/>
        </w:rPr>
        <w:t>图</w:t>
      </w:r>
      <w:r w:rsidR="002A1B1B">
        <w:t xml:space="preserve"> 6</w:t>
      </w:r>
      <w:r>
        <w:t xml:space="preserve"> </w:t>
      </w:r>
      <w:r w:rsidR="002A1B1B">
        <w:rPr>
          <w:rFonts w:asciiTheme="minorEastAsia" w:eastAsiaTheme="minorEastAsia" w:hAnsiTheme="minorEastAsia" w:hint="eastAsia"/>
        </w:rPr>
        <w:t>开机自启第一步</w:t>
      </w:r>
    </w:p>
    <w:p w14:paraId="35F99374" w14:textId="77777777" w:rsidR="00BB691E" w:rsidRDefault="00BB691E" w:rsidP="00BB691E">
      <w:pPr>
        <w:keepNext/>
        <w:jc w:val="center"/>
      </w:pPr>
      <w:r>
        <w:rPr>
          <w:rFonts w:eastAsiaTheme="minorEastAsia" w:hint="eastAsia"/>
          <w:noProof/>
        </w:rPr>
        <w:drawing>
          <wp:inline distT="0" distB="0" distL="0" distR="0" wp14:anchorId="0A159BB0" wp14:editId="4D93C7CD">
            <wp:extent cx="3781425" cy="1866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8-23 11_29_46-Ru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6" cy="186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7DCE" w14:textId="7B1C807A" w:rsidR="00BB691E" w:rsidRDefault="00BB691E" w:rsidP="00BB691E">
      <w:pPr>
        <w:pStyle w:val="Caption"/>
        <w:jc w:val="center"/>
      </w:pPr>
      <w:r>
        <w:rPr>
          <w:rFonts w:ascii="SimSun" w:eastAsia="SimSun" w:hAnsi="SimSun" w:cs="SimSun" w:hint="eastAsia"/>
        </w:rPr>
        <w:t>图</w:t>
      </w:r>
      <w:r w:rsidR="002A1B1B">
        <w:t xml:space="preserve"> 7 </w:t>
      </w:r>
      <w:r w:rsidR="002A1B1B">
        <w:rPr>
          <w:rFonts w:asciiTheme="minorEastAsia" w:eastAsiaTheme="minorEastAsia" w:hAnsiTheme="minorEastAsia" w:hint="eastAsia"/>
        </w:rPr>
        <w:t>开机自启第二步</w:t>
      </w:r>
    </w:p>
    <w:p w14:paraId="6C195B7E" w14:textId="6C57807F" w:rsidR="00BB691E" w:rsidRDefault="002A1B1B" w:rsidP="00BB691E">
      <w:pPr>
        <w:keepNext/>
        <w:jc w:val="center"/>
      </w:pPr>
      <w:r>
        <w:rPr>
          <w:noProof/>
        </w:rPr>
        <w:drawing>
          <wp:inline distT="0" distB="0" distL="0" distR="0" wp14:anchorId="73E972FB" wp14:editId="35C775AD">
            <wp:extent cx="6544588" cy="1714739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9-08-25 16_22_56-Startu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046F" w14:textId="2CFF4678" w:rsidR="00BB691E" w:rsidRPr="00BB691E" w:rsidRDefault="00BB691E" w:rsidP="00BB691E">
      <w:pPr>
        <w:pStyle w:val="Caption"/>
        <w:jc w:val="center"/>
      </w:pPr>
      <w:r>
        <w:rPr>
          <w:rFonts w:ascii="SimSun" w:eastAsia="SimSun" w:hAnsi="SimSun" w:cs="SimSun" w:hint="eastAsia"/>
        </w:rPr>
        <w:t>图</w:t>
      </w:r>
      <w:r w:rsidR="002A1B1B">
        <w:t xml:space="preserve"> 8 </w:t>
      </w:r>
      <w:r w:rsidR="002A1B1B">
        <w:rPr>
          <w:rFonts w:asciiTheme="minorEastAsia" w:eastAsiaTheme="minorEastAsia" w:hAnsiTheme="minorEastAsia" w:hint="eastAsia"/>
        </w:rPr>
        <w:t>开机自启第三步</w:t>
      </w:r>
    </w:p>
    <w:p w14:paraId="726E5965" w14:textId="59186126" w:rsidR="008212A2" w:rsidRPr="008212A2" w:rsidRDefault="008212A2" w:rsidP="008212A2">
      <w:pPr>
        <w:jc w:val="center"/>
      </w:pPr>
    </w:p>
    <w:p w14:paraId="7B944AEC" w14:textId="40186899" w:rsidR="00E266F0" w:rsidRPr="003D4287" w:rsidRDefault="00E266F0">
      <w:pPr>
        <w:shd w:val="clear" w:color="auto" w:fill="FFFFFF"/>
        <w:spacing w:line="285" w:lineRule="atLeast"/>
        <w:jc w:val="center"/>
        <w:rPr>
          <w:rFonts w:ascii="Consolas" w:hAnsi="Consolas"/>
          <w:color w:val="000000"/>
          <w:sz w:val="21"/>
          <w:szCs w:val="21"/>
          <w:rPrChange w:id="112" w:author="Guangnai Wang/WZS/Wistron" w:date="2019-08-13T16:28:00Z">
            <w:rPr>
              <w:rFonts w:ascii="Courier New" w:hAnsi="Courier New" w:cs="Courier New"/>
              <w:color w:val="000000"/>
              <w:sz w:val="18"/>
              <w:szCs w:val="18"/>
            </w:rPr>
          </w:rPrChange>
        </w:rPr>
        <w:pPrChange w:id="113" w:author="Guangnai Wang/WZS/Wistron" w:date="2019-08-13T16:28:00Z">
          <w:pPr/>
        </w:pPrChange>
      </w:pPr>
    </w:p>
    <w:sectPr w:rsidR="00E266F0" w:rsidRPr="003D4287" w:rsidSect="00304C4C">
      <w:headerReference w:type="default" r:id="rId22"/>
      <w:headerReference w:type="first" r:id="rId23"/>
      <w:footerReference w:type="first" r:id="rId24"/>
      <w:pgSz w:w="11906" w:h="16838" w:code="9"/>
      <w:pgMar w:top="408" w:right="567" w:bottom="357" w:left="539" w:header="408" w:footer="82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F7526A" w14:textId="77777777" w:rsidR="00C11439" w:rsidRDefault="00C11439" w:rsidP="002F0243">
      <w:r>
        <w:separator/>
      </w:r>
    </w:p>
  </w:endnote>
  <w:endnote w:type="continuationSeparator" w:id="0">
    <w:p w14:paraId="2402673F" w14:textId="77777777" w:rsidR="00C11439" w:rsidRDefault="00C11439" w:rsidP="002F0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50E481" w14:textId="77777777" w:rsidR="00F74C86" w:rsidRPr="00FA5E9D" w:rsidRDefault="00F74C86">
    <w:pPr>
      <w:pStyle w:val="Footer"/>
      <w:rPr>
        <w:rFonts w:ascii="Arial Narrow" w:hAnsi="Arial Narrow"/>
        <w:color w:val="FFFFFF"/>
      </w:rPr>
    </w:pPr>
    <w:r w:rsidRPr="00FA5E9D">
      <w:rPr>
        <w:rFonts w:ascii="Arial Narrow" w:hAnsi="Arial Narrow"/>
        <w:noProof/>
        <w:color w:val="FFFFFF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20115F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50800</wp:posOffset>
              </wp:positionV>
              <wp:extent cx="6921500" cy="0"/>
              <wp:effectExtent l="9525" t="12700" r="12700" b="15875"/>
              <wp:wrapNone/>
              <wp:docPr id="14" name="直接连接符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921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6EAEDD9D">
            <v:line id="直接连接符 14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0,4pt" to="545pt,4pt" w14:anchorId="3B5BE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"/>
          </w:pict>
        </mc:Fallback>
      </mc:AlternateContent>
    </w:r>
    <w:r w:rsidRPr="00FA5E9D">
      <w:rPr>
        <w:rFonts w:ascii="Arial Narrow" w:hAnsi="Arial Narrow"/>
        <w:color w:val="FFFFFF"/>
      </w:rPr>
      <w:t>Form No: 704-R01-0</w:t>
    </w:r>
    <w:r w:rsidRPr="00FA5E9D">
      <w:rPr>
        <w:rFonts w:ascii="Arial Narrow" w:hAnsi="Arial Narrow" w:hint="eastAsia"/>
        <w:color w:val="FFFFFF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637D5" w14:textId="77777777" w:rsidR="00F74C86" w:rsidRPr="00FA5E9D" w:rsidRDefault="00F74C86">
    <w:pPr>
      <w:pStyle w:val="Footer"/>
      <w:rPr>
        <w:color w:val="FFFFFF"/>
      </w:rPr>
    </w:pPr>
    <w:r w:rsidRPr="00FA5E9D">
      <w:rPr>
        <w:rFonts w:ascii="Arial Narrow" w:hAnsi="Arial Narrow"/>
        <w:noProof/>
        <w:color w:val="FFFFFF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E49A9B" wp14:editId="07777777">
              <wp:simplePos x="0" y="0"/>
              <wp:positionH relativeFrom="column">
                <wp:posOffset>3175</wp:posOffset>
              </wp:positionH>
              <wp:positionV relativeFrom="paragraph">
                <wp:posOffset>-19050</wp:posOffset>
              </wp:positionV>
              <wp:extent cx="6921500" cy="0"/>
              <wp:effectExtent l="12700" t="9525" r="9525" b="9525"/>
              <wp:wrapNone/>
              <wp:docPr id="13" name="直接连接符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921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2BB9989B">
            <v:line id="直接连接符 13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.25pt,-1.5pt" to="545.25pt,-1.5pt" w14:anchorId="4EDA4E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"/>
          </w:pict>
        </mc:Fallback>
      </mc:AlternateContent>
    </w:r>
    <w:r w:rsidRPr="00FA5E9D">
      <w:rPr>
        <w:rFonts w:ascii="Arial Narrow" w:hAnsi="Arial Narrow"/>
        <w:color w:val="FFFFFF"/>
      </w:rPr>
      <w:t>Form No: 704-R001-03(010719)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044EF" w14:textId="77777777" w:rsidR="00F74C86" w:rsidRPr="00FA5E9D" w:rsidRDefault="00F74C86">
    <w:pPr>
      <w:pStyle w:val="Footer"/>
      <w:rPr>
        <w:color w:val="FFFFFF"/>
      </w:rPr>
    </w:pPr>
    <w:r w:rsidRPr="00FA5E9D">
      <w:rPr>
        <w:rFonts w:ascii="Arial Narrow" w:hAnsi="Arial Narrow"/>
        <w:color w:val="FFFFFF"/>
      </w:rPr>
      <w:t>Form No: 704-R001-03(010719)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B51D26" w14:textId="77777777" w:rsidR="00C11439" w:rsidRDefault="00C11439" w:rsidP="002F0243">
      <w:r>
        <w:separator/>
      </w:r>
    </w:p>
  </w:footnote>
  <w:footnote w:type="continuationSeparator" w:id="0">
    <w:p w14:paraId="5DA8C316" w14:textId="77777777" w:rsidR="00C11439" w:rsidRDefault="00C11439" w:rsidP="002F0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618"/>
      <w:gridCol w:w="2784"/>
      <w:gridCol w:w="6410"/>
    </w:tblGrid>
    <w:tr w:rsidR="00F74C86" w14:paraId="6B40E7A7" w14:textId="77777777" w:rsidTr="7986CB39">
      <w:trPr>
        <w:cantSplit/>
      </w:trPr>
      <w:tc>
        <w:tcPr>
          <w:tcW w:w="656" w:type="dxa"/>
          <w:vMerge w:val="restart"/>
        </w:tcPr>
        <w:p w14:paraId="3FFF7D4A" w14:textId="77777777" w:rsidR="00F74C86" w:rsidRDefault="00F74C86" w:rsidP="002F0243">
          <w:r>
            <w:rPr>
              <w:noProof/>
            </w:rPr>
            <w:drawing>
              <wp:inline distT="0" distB="0" distL="0" distR="0" wp14:anchorId="130C7CA8" wp14:editId="48505E9A">
                <wp:extent cx="279400" cy="1092200"/>
                <wp:effectExtent l="0" t="0" r="6350" b="0"/>
                <wp:docPr id="1268349057" name="Picture 1268349057" descr="Engineering ystem-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109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32" w:type="dxa"/>
        </w:tcPr>
        <w:p w14:paraId="287B69A3" w14:textId="77777777" w:rsidR="00F74C86" w:rsidRDefault="00F74C86"/>
      </w:tc>
      <w:tc>
        <w:tcPr>
          <w:tcW w:w="6072" w:type="dxa"/>
        </w:tcPr>
        <w:p w14:paraId="63A0829D" w14:textId="77777777" w:rsidR="00F74C86" w:rsidRDefault="00F74C86">
          <w:pPr>
            <w:pStyle w:val="Header"/>
            <w:tabs>
              <w:tab w:val="clear" w:pos="4153"/>
              <w:tab w:val="clear" w:pos="8306"/>
            </w:tabs>
          </w:pPr>
        </w:p>
      </w:tc>
    </w:tr>
    <w:tr w:rsidR="00F74C86" w14:paraId="78B31B52" w14:textId="77777777" w:rsidTr="7986CB39">
      <w:trPr>
        <w:cantSplit/>
      </w:trPr>
      <w:tc>
        <w:tcPr>
          <w:tcW w:w="656" w:type="dxa"/>
          <w:vMerge/>
        </w:tcPr>
        <w:p w14:paraId="39CA8924" w14:textId="77777777" w:rsidR="00F74C86" w:rsidRDefault="00F74C86"/>
      </w:tc>
      <w:tc>
        <w:tcPr>
          <w:tcW w:w="3232" w:type="dxa"/>
        </w:tcPr>
        <w:p w14:paraId="1BB6F150" w14:textId="77777777" w:rsidR="00F74C86" w:rsidRDefault="00F74C86">
          <w:r>
            <w:object w:dxaOrig="2880" w:dyaOrig="870" w14:anchorId="4F3FBFA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in;height:43.5pt">
                <v:imagedata r:id="rId2" o:title=""/>
              </v:shape>
              <o:OLEObject Type="Embed" ProgID="CorelDRAW.Graphic.9" ShapeID="_x0000_i1025" DrawAspect="Content" ObjectID="_1628335074" r:id="rId3"/>
            </w:object>
          </w:r>
        </w:p>
      </w:tc>
      <w:tc>
        <w:tcPr>
          <w:tcW w:w="6072" w:type="dxa"/>
        </w:tcPr>
        <w:tbl>
          <w:tblPr>
            <w:tblW w:w="69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000000"/>
            <w:tblLook w:val="0000" w:firstRow="0" w:lastRow="0" w:firstColumn="0" w:lastColumn="0" w:noHBand="0" w:noVBand="0"/>
          </w:tblPr>
          <w:tblGrid>
            <w:gridCol w:w="6908"/>
          </w:tblGrid>
          <w:tr w:rsidR="00F74C86" w14:paraId="41FCA1B1" w14:textId="77777777" w:rsidTr="00100F9A">
            <w:trPr>
              <w:trHeight w:val="765"/>
            </w:trPr>
            <w:tc>
              <w:tcPr>
                <w:tcW w:w="6908" w:type="dxa"/>
                <w:shd w:val="clear" w:color="auto" w:fill="000000"/>
                <w:vAlign w:val="center"/>
              </w:tcPr>
              <w:p w14:paraId="558CEEFD" w14:textId="77777777" w:rsidR="00F74C86" w:rsidRPr="00782C32" w:rsidRDefault="00F74C86" w:rsidP="00E40190">
                <w:pPr>
                  <w:pStyle w:val="Heading3"/>
                  <w:numPr>
                    <w:ilvl w:val="0"/>
                    <w:numId w:val="0"/>
                  </w:numPr>
                </w:pPr>
                <w:r>
                  <w:rPr>
                    <w:rFonts w:hint="eastAsia"/>
                  </w:rPr>
                  <w:t>Product Internal</w:t>
                </w:r>
                <w:r w:rsidRPr="00782C32">
                  <w:rPr>
                    <w:rFonts w:hint="eastAsia"/>
                  </w:rPr>
                  <w:t xml:space="preserve"> Specification</w:t>
                </w:r>
              </w:p>
            </w:tc>
          </w:tr>
        </w:tbl>
        <w:p w14:paraId="04338875" w14:textId="77777777" w:rsidR="00F74C86" w:rsidRDefault="00F74C86">
          <w:pPr>
            <w:jc w:val="both"/>
          </w:pPr>
        </w:p>
      </w:tc>
    </w:tr>
    <w:tr w:rsidR="00F74C86" w14:paraId="2CCB938B" w14:textId="77777777" w:rsidTr="7986CB39">
      <w:trPr>
        <w:cantSplit/>
        <w:trHeight w:val="261"/>
      </w:trPr>
      <w:tc>
        <w:tcPr>
          <w:tcW w:w="656" w:type="dxa"/>
          <w:vMerge/>
        </w:tcPr>
        <w:p w14:paraId="796B98D5" w14:textId="77777777" w:rsidR="00F74C86" w:rsidRDefault="00F74C86"/>
      </w:tc>
      <w:tc>
        <w:tcPr>
          <w:tcW w:w="3232" w:type="dxa"/>
        </w:tcPr>
        <w:p w14:paraId="344BE600" w14:textId="77777777" w:rsidR="00F74C86" w:rsidRDefault="00F74C86"/>
      </w:tc>
      <w:tc>
        <w:tcPr>
          <w:tcW w:w="6072" w:type="dxa"/>
        </w:tcPr>
        <w:p w14:paraId="7EE3B4B9" w14:textId="77777777" w:rsidR="00F74C86" w:rsidRDefault="00F74C86"/>
      </w:tc>
    </w:tr>
  </w:tbl>
  <w:p w14:paraId="17D63EA2" w14:textId="77777777" w:rsidR="00F74C86" w:rsidRPr="002F0243" w:rsidRDefault="00F74C86" w:rsidP="002F024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80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8"/>
      <w:gridCol w:w="666"/>
      <w:gridCol w:w="3228"/>
      <w:gridCol w:w="1823"/>
      <w:gridCol w:w="3394"/>
      <w:gridCol w:w="1581"/>
    </w:tblGrid>
    <w:tr w:rsidR="00F74C86" w14:paraId="71E9947C" w14:textId="77777777" w:rsidTr="7986CB39">
      <w:trPr>
        <w:gridBefore w:val="1"/>
        <w:wBefore w:w="28" w:type="dxa"/>
        <w:cantSplit/>
      </w:trPr>
      <w:tc>
        <w:tcPr>
          <w:tcW w:w="656" w:type="dxa"/>
          <w:vMerge w:val="restart"/>
        </w:tcPr>
        <w:p w14:paraId="1413D853" w14:textId="77777777" w:rsidR="00F74C86" w:rsidRDefault="00F74C86">
          <w:pPr>
            <w:pStyle w:val="Header"/>
            <w:tabs>
              <w:tab w:val="clear" w:pos="4153"/>
              <w:tab w:val="clear" w:pos="8306"/>
            </w:tabs>
          </w:pPr>
          <w:r>
            <w:rPr>
              <w:noProof/>
              <w:lang w:eastAsia="zh-CN"/>
            </w:rPr>
            <w:drawing>
              <wp:inline distT="0" distB="0" distL="0" distR="0" wp14:anchorId="1F5609F4" wp14:editId="6D018810">
                <wp:extent cx="279400" cy="1092200"/>
                <wp:effectExtent l="0" t="0" r="6350" b="0"/>
                <wp:docPr id="1844530608" name="Picture 1844530608" descr="Engineering ystem-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109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32" w:type="dxa"/>
        </w:tcPr>
        <w:p w14:paraId="2A7A9836" w14:textId="77777777" w:rsidR="00F74C86" w:rsidRDefault="00F74C86"/>
      </w:tc>
      <w:tc>
        <w:tcPr>
          <w:tcW w:w="6912" w:type="dxa"/>
          <w:gridSpan w:val="3"/>
        </w:tcPr>
        <w:p w14:paraId="47CE7A2C" w14:textId="77777777" w:rsidR="00F74C86" w:rsidRDefault="00F74C86">
          <w:pPr>
            <w:pStyle w:val="Header"/>
            <w:tabs>
              <w:tab w:val="clear" w:pos="4153"/>
              <w:tab w:val="clear" w:pos="8306"/>
            </w:tabs>
          </w:pPr>
        </w:p>
      </w:tc>
    </w:tr>
    <w:tr w:rsidR="00F74C86" w14:paraId="02BF1F13" w14:textId="77777777" w:rsidTr="7986CB39">
      <w:trPr>
        <w:gridBefore w:val="1"/>
        <w:wBefore w:w="28" w:type="dxa"/>
        <w:cantSplit/>
      </w:trPr>
      <w:tc>
        <w:tcPr>
          <w:tcW w:w="656" w:type="dxa"/>
          <w:vMerge/>
        </w:tcPr>
        <w:p w14:paraId="2C7DA92C" w14:textId="77777777" w:rsidR="00F74C86" w:rsidRDefault="00F74C86"/>
      </w:tc>
      <w:tc>
        <w:tcPr>
          <w:tcW w:w="3232" w:type="dxa"/>
        </w:tcPr>
        <w:p w14:paraId="3F904CCB" w14:textId="77777777" w:rsidR="00F74C86" w:rsidRDefault="00F74C86">
          <w:r>
            <w:object w:dxaOrig="2880" w:dyaOrig="870" w14:anchorId="7861050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in;height:43.5pt">
                <v:imagedata r:id="rId2" o:title=""/>
              </v:shape>
              <o:OLEObject Type="Embed" ProgID="CorelDRAW.Graphic.9" ShapeID="_x0000_i1026" DrawAspect="Content" ObjectID="_1628335075" r:id="rId3"/>
            </w:object>
          </w:r>
        </w:p>
      </w:tc>
      <w:tc>
        <w:tcPr>
          <w:tcW w:w="6912" w:type="dxa"/>
          <w:gridSpan w:val="3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000000"/>
            <w:tblLook w:val="0000" w:firstRow="0" w:lastRow="0" w:firstColumn="0" w:lastColumn="0" w:noHBand="0" w:noVBand="0"/>
          </w:tblPr>
          <w:tblGrid>
            <w:gridCol w:w="6572"/>
          </w:tblGrid>
          <w:tr w:rsidR="00F74C86" w14:paraId="1288D266" w14:textId="77777777">
            <w:trPr>
              <w:trHeight w:val="765"/>
            </w:trPr>
            <w:tc>
              <w:tcPr>
                <w:tcW w:w="11737" w:type="dxa"/>
                <w:shd w:val="clear" w:color="auto" w:fill="000000"/>
                <w:vAlign w:val="center"/>
              </w:tcPr>
              <w:p w14:paraId="6BFFE6A1" w14:textId="77777777" w:rsidR="00F74C86" w:rsidRPr="00782C32" w:rsidRDefault="00F74C86" w:rsidP="00274041">
                <w:pPr>
                  <w:pStyle w:val="Heading3"/>
                  <w:numPr>
                    <w:ilvl w:val="0"/>
                    <w:numId w:val="0"/>
                  </w:numPr>
                </w:pPr>
                <w:r>
                  <w:rPr>
                    <w:rFonts w:hint="eastAsia"/>
                  </w:rPr>
                  <w:t>Product In</w:t>
                </w:r>
                <w:r w:rsidRPr="00782C32">
                  <w:rPr>
                    <w:rFonts w:hint="eastAsia"/>
                  </w:rPr>
                  <w:t>ternal Specifications</w:t>
                </w:r>
              </w:p>
            </w:tc>
          </w:tr>
        </w:tbl>
        <w:p w14:paraId="040360B8" w14:textId="77777777" w:rsidR="00F74C86" w:rsidRDefault="00F74C86">
          <w:pPr>
            <w:jc w:val="both"/>
          </w:pPr>
        </w:p>
      </w:tc>
    </w:tr>
    <w:tr w:rsidR="00F74C86" w14:paraId="17A1CA98" w14:textId="77777777" w:rsidTr="7986CB39">
      <w:trPr>
        <w:gridBefore w:val="1"/>
        <w:wBefore w:w="28" w:type="dxa"/>
        <w:cantSplit/>
        <w:trHeight w:val="125"/>
      </w:trPr>
      <w:tc>
        <w:tcPr>
          <w:tcW w:w="656" w:type="dxa"/>
          <w:vMerge/>
        </w:tcPr>
        <w:p w14:paraId="1A55251A" w14:textId="77777777" w:rsidR="00F74C86" w:rsidRDefault="00F74C86"/>
      </w:tc>
      <w:tc>
        <w:tcPr>
          <w:tcW w:w="3232" w:type="dxa"/>
        </w:tcPr>
        <w:p w14:paraId="4F6D2C48" w14:textId="77777777" w:rsidR="00F74C86" w:rsidRDefault="00F74C86"/>
      </w:tc>
      <w:tc>
        <w:tcPr>
          <w:tcW w:w="6912" w:type="dxa"/>
          <w:gridSpan w:val="3"/>
        </w:tcPr>
        <w:p w14:paraId="31F27C88" w14:textId="77777777" w:rsidR="00F74C86" w:rsidRDefault="00F74C86"/>
      </w:tc>
    </w:tr>
    <w:tr w:rsidR="00F74C86" w:rsidRPr="007B480C" w14:paraId="55D1202A" w14:textId="77777777" w:rsidTr="7986CB39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</w:tblPrEx>
      <w:trPr>
        <w:cantSplit/>
      </w:trPr>
      <w:tc>
        <w:tcPr>
          <w:tcW w:w="5781" w:type="dxa"/>
          <w:gridSpan w:val="4"/>
          <w:vMerge w:val="restart"/>
          <w:tcBorders>
            <w:top w:val="single" w:sz="4" w:space="0" w:color="auto"/>
            <w:left w:val="nil"/>
            <w:right w:val="single" w:sz="4" w:space="0" w:color="auto"/>
          </w:tcBorders>
        </w:tcPr>
        <w:p w14:paraId="09A3F7BE" w14:textId="2B50308B" w:rsidR="00F74C86" w:rsidRPr="007B480C" w:rsidRDefault="00F74C86" w:rsidP="00304C4C">
          <w:pPr>
            <w:spacing w:line="320" w:lineRule="exact"/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Subject:</w:t>
          </w:r>
          <w:r w:rsidRPr="007B480C">
            <w:rPr>
              <w:rFonts w:ascii="Arial Unicode MS" w:eastAsia="Arial Unicode MS" w:hAnsi="Arial Unicode MS" w:cs="Arial Unicode MS" w:hint="eastAsia"/>
              <w:color w:val="000000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color w:val="000000"/>
              <w:sz w:val="20"/>
              <w:szCs w:val="20"/>
            </w:rPr>
            <w:t>AOI Storage System</w:t>
          </w:r>
        </w:p>
        <w:p w14:paraId="7C5378E8" w14:textId="77777777" w:rsidR="00F74C86" w:rsidRPr="007B480C" w:rsidRDefault="00F74C86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 w:hint="eastAsia"/>
              <w:sz w:val="20"/>
              <w:szCs w:val="20"/>
            </w:rPr>
            <w:t>Document classification:</w:t>
          </w:r>
          <w:r w:rsidRPr="007B480C">
            <w:rPr>
              <w:rFonts w:ascii="Arial Unicode MS" w:eastAsia="Arial Unicode MS" w:hAnsi="Arial Unicode MS" w:cs="Arial Unicode MS" w:hint="eastAsia"/>
              <w:color w:val="FF0000"/>
              <w:sz w:val="20"/>
              <w:szCs w:val="20"/>
            </w:rPr>
            <w:t xml:space="preserve"> Confidential</w:t>
          </w:r>
        </w:p>
      </w:tc>
      <w:tc>
        <w:tcPr>
          <w:tcW w:w="344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1ECB658B" w14:textId="77777777" w:rsidR="00F74C86" w:rsidRPr="007B480C" w:rsidRDefault="00F74C86" w:rsidP="00304C4C">
          <w:pPr>
            <w:spacing w:beforeLines="20" w:before="48" w:afterLines="20" w:after="48"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Doc. No:</w:t>
          </w:r>
          <w:r w:rsidRPr="007B480C"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</w:p>
      </w:tc>
      <w:tc>
        <w:tcPr>
          <w:tcW w:w="1603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5D799B02" w14:textId="77777777" w:rsidR="00F74C86" w:rsidRPr="007B480C" w:rsidRDefault="00F74C86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Rev: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V0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>01</w:t>
          </w:r>
        </w:p>
      </w:tc>
    </w:tr>
    <w:tr w:rsidR="00F74C86" w:rsidRPr="007B480C" w14:paraId="53F687E0" w14:textId="77777777" w:rsidTr="7986CB39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</w:tblPrEx>
      <w:trPr>
        <w:cantSplit/>
      </w:trPr>
      <w:tc>
        <w:tcPr>
          <w:tcW w:w="5781" w:type="dxa"/>
          <w:gridSpan w:val="4"/>
          <w:vMerge/>
        </w:tcPr>
        <w:p w14:paraId="79B88F8C" w14:textId="77777777" w:rsidR="00F74C86" w:rsidRPr="007B480C" w:rsidRDefault="00F74C86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</w:p>
      </w:tc>
      <w:tc>
        <w:tcPr>
          <w:tcW w:w="3444" w:type="dxa"/>
          <w:tcBorders>
            <w:top w:val="nil"/>
            <w:left w:val="single" w:sz="4" w:space="0" w:color="auto"/>
            <w:right w:val="single" w:sz="4" w:space="0" w:color="auto"/>
          </w:tcBorders>
        </w:tcPr>
        <w:p w14:paraId="43F5AF84" w14:textId="28517F74" w:rsidR="00F74C86" w:rsidRPr="007B480C" w:rsidRDefault="00F74C86" w:rsidP="00304C4C">
          <w:pPr>
            <w:spacing w:beforeLines="20" w:before="48" w:afterLines="20" w:after="48"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Effective Date: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2019/07/17</w:t>
          </w:r>
        </w:p>
      </w:tc>
      <w:tc>
        <w:tcPr>
          <w:tcW w:w="1603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05BE3C5F" w14:textId="0E689F46" w:rsidR="00F74C86" w:rsidRPr="007B480C" w:rsidRDefault="00F74C86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Page: </w:t>
          </w:r>
          <w:r w:rsidRPr="007B480C">
            <w:rPr>
              <w:rStyle w:val="PageNumber"/>
              <w:rFonts w:ascii="Arial Unicode MS" w:eastAsia="Arial Unicode MS" w:hAnsi="Arial Unicode MS" w:cs="Arial Unicode MS"/>
              <w:sz w:val="20"/>
              <w:szCs w:val="20"/>
            </w:rPr>
            <w:fldChar w:fldCharType="begin"/>
          </w:r>
          <w:r w:rsidRPr="007B480C">
            <w:rPr>
              <w:rStyle w:val="PageNumber"/>
              <w:rFonts w:ascii="Arial Unicode MS" w:eastAsia="Arial Unicode MS" w:hAnsi="Arial Unicode MS" w:cs="Arial Unicode MS"/>
              <w:sz w:val="20"/>
              <w:szCs w:val="20"/>
            </w:rPr>
            <w:instrText xml:space="preserve"> PAGE </w:instrText>
          </w:r>
          <w:r w:rsidRPr="007B480C">
            <w:rPr>
              <w:rStyle w:val="PageNumber"/>
              <w:rFonts w:ascii="Arial Unicode MS" w:eastAsia="Arial Unicode MS" w:hAnsi="Arial Unicode MS" w:cs="Arial Unicode MS"/>
              <w:sz w:val="20"/>
              <w:szCs w:val="20"/>
            </w:rPr>
            <w:fldChar w:fldCharType="separate"/>
          </w:r>
          <w:r w:rsidR="00642ECF">
            <w:rPr>
              <w:rStyle w:val="PageNumber"/>
              <w:rFonts w:ascii="Arial Unicode MS" w:eastAsia="Arial Unicode MS" w:hAnsi="Arial Unicode MS" w:cs="Arial Unicode MS"/>
              <w:noProof/>
              <w:sz w:val="20"/>
              <w:szCs w:val="20"/>
            </w:rPr>
            <w:t>5</w:t>
          </w:r>
          <w:r w:rsidRPr="007B480C">
            <w:rPr>
              <w:rStyle w:val="PageNumber"/>
              <w:rFonts w:ascii="Arial Unicode MS" w:eastAsia="Arial Unicode MS" w:hAnsi="Arial Unicode MS" w:cs="Arial Unicode MS"/>
              <w:sz w:val="20"/>
              <w:szCs w:val="20"/>
            </w:rPr>
            <w:fldChar w:fldCharType="end"/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of 15</w:t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 </w:t>
          </w:r>
        </w:p>
      </w:tc>
    </w:tr>
  </w:tbl>
  <w:p w14:paraId="145C11DD" w14:textId="77777777" w:rsidR="00F74C86" w:rsidRPr="002F0243" w:rsidRDefault="00F74C86" w:rsidP="002F024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80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8"/>
      <w:gridCol w:w="666"/>
      <w:gridCol w:w="3228"/>
      <w:gridCol w:w="1823"/>
      <w:gridCol w:w="3394"/>
      <w:gridCol w:w="1581"/>
    </w:tblGrid>
    <w:tr w:rsidR="00F74C86" w14:paraId="52E608EF" w14:textId="77777777" w:rsidTr="7986CB39">
      <w:trPr>
        <w:gridBefore w:val="1"/>
        <w:wBefore w:w="28" w:type="dxa"/>
        <w:cantSplit/>
      </w:trPr>
      <w:tc>
        <w:tcPr>
          <w:tcW w:w="656" w:type="dxa"/>
          <w:vMerge w:val="restart"/>
        </w:tcPr>
        <w:p w14:paraId="074E47F7" w14:textId="77777777" w:rsidR="00F74C86" w:rsidRDefault="00F74C86">
          <w:pPr>
            <w:pStyle w:val="Header"/>
            <w:tabs>
              <w:tab w:val="clear" w:pos="4153"/>
              <w:tab w:val="clear" w:pos="8306"/>
            </w:tabs>
          </w:pPr>
          <w:r>
            <w:rPr>
              <w:noProof/>
              <w:lang w:eastAsia="zh-CN"/>
            </w:rPr>
            <w:drawing>
              <wp:inline distT="0" distB="0" distL="0" distR="0" wp14:anchorId="6D60F868" wp14:editId="4C4BA6AA">
                <wp:extent cx="279400" cy="1092200"/>
                <wp:effectExtent l="0" t="0" r="6350" b="0"/>
                <wp:docPr id="1186303793" name="Picture 1186303793" descr="Engineering ystem-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109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32" w:type="dxa"/>
        </w:tcPr>
        <w:p w14:paraId="4A852BA6" w14:textId="77777777" w:rsidR="00F74C86" w:rsidRDefault="00F74C86"/>
      </w:tc>
      <w:tc>
        <w:tcPr>
          <w:tcW w:w="6912" w:type="dxa"/>
          <w:gridSpan w:val="3"/>
        </w:tcPr>
        <w:p w14:paraId="1299FC03" w14:textId="77777777" w:rsidR="00F74C86" w:rsidRDefault="00F74C86">
          <w:pPr>
            <w:pStyle w:val="Header"/>
            <w:tabs>
              <w:tab w:val="clear" w:pos="4153"/>
              <w:tab w:val="clear" w:pos="8306"/>
            </w:tabs>
          </w:pPr>
        </w:p>
      </w:tc>
    </w:tr>
    <w:tr w:rsidR="00F74C86" w14:paraId="43361D0C" w14:textId="77777777" w:rsidTr="7986CB39">
      <w:trPr>
        <w:gridBefore w:val="1"/>
        <w:wBefore w:w="28" w:type="dxa"/>
        <w:cantSplit/>
      </w:trPr>
      <w:tc>
        <w:tcPr>
          <w:tcW w:w="656" w:type="dxa"/>
          <w:vMerge/>
        </w:tcPr>
        <w:p w14:paraId="53508331" w14:textId="77777777" w:rsidR="00F74C86" w:rsidRDefault="00F74C86"/>
      </w:tc>
      <w:tc>
        <w:tcPr>
          <w:tcW w:w="3232" w:type="dxa"/>
        </w:tcPr>
        <w:p w14:paraId="4C694B97" w14:textId="77777777" w:rsidR="00F74C86" w:rsidRDefault="00F74C86">
          <w:r>
            <w:object w:dxaOrig="2880" w:dyaOrig="870" w14:anchorId="7A73F22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2in;height:43.5pt">
                <v:imagedata r:id="rId2" o:title=""/>
              </v:shape>
              <o:OLEObject Type="Embed" ProgID="CorelDRAW.Graphic.9" ShapeID="_x0000_i1027" DrawAspect="Content" ObjectID="_1628335076" r:id="rId3"/>
            </w:object>
          </w:r>
        </w:p>
      </w:tc>
      <w:tc>
        <w:tcPr>
          <w:tcW w:w="6912" w:type="dxa"/>
          <w:gridSpan w:val="3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000000"/>
            <w:tblLook w:val="0000" w:firstRow="0" w:lastRow="0" w:firstColumn="0" w:lastColumn="0" w:noHBand="0" w:noVBand="0"/>
          </w:tblPr>
          <w:tblGrid>
            <w:gridCol w:w="6572"/>
          </w:tblGrid>
          <w:tr w:rsidR="00F74C86" w14:paraId="4AF19C83" w14:textId="77777777">
            <w:trPr>
              <w:trHeight w:val="765"/>
            </w:trPr>
            <w:tc>
              <w:tcPr>
                <w:tcW w:w="11737" w:type="dxa"/>
                <w:shd w:val="clear" w:color="auto" w:fill="000000"/>
                <w:vAlign w:val="center"/>
              </w:tcPr>
              <w:p w14:paraId="1616D3ED" w14:textId="77777777" w:rsidR="00F74C86" w:rsidRPr="00782C32" w:rsidRDefault="00F74C86" w:rsidP="00274041">
                <w:pPr>
                  <w:pStyle w:val="Heading3"/>
                  <w:numPr>
                    <w:ilvl w:val="0"/>
                    <w:numId w:val="0"/>
                  </w:numPr>
                </w:pPr>
                <w:r>
                  <w:rPr>
                    <w:rFonts w:hint="eastAsia"/>
                  </w:rPr>
                  <w:t>Product In</w:t>
                </w:r>
                <w:r w:rsidRPr="00782C32">
                  <w:rPr>
                    <w:rFonts w:hint="eastAsia"/>
                  </w:rPr>
                  <w:t>ternal Specifications</w:t>
                </w:r>
              </w:p>
            </w:tc>
          </w:tr>
        </w:tbl>
        <w:p w14:paraId="5EB26D91" w14:textId="77777777" w:rsidR="00F74C86" w:rsidRDefault="00F74C86">
          <w:pPr>
            <w:jc w:val="both"/>
          </w:pPr>
        </w:p>
      </w:tc>
    </w:tr>
    <w:tr w:rsidR="00F74C86" w14:paraId="3BC8F9AD" w14:textId="77777777" w:rsidTr="7986CB39">
      <w:trPr>
        <w:gridBefore w:val="1"/>
        <w:wBefore w:w="28" w:type="dxa"/>
        <w:cantSplit/>
        <w:trHeight w:val="409"/>
      </w:trPr>
      <w:tc>
        <w:tcPr>
          <w:tcW w:w="656" w:type="dxa"/>
          <w:vMerge/>
        </w:tcPr>
        <w:p w14:paraId="18D160CB" w14:textId="77777777" w:rsidR="00F74C86" w:rsidRDefault="00F74C86"/>
      </w:tc>
      <w:tc>
        <w:tcPr>
          <w:tcW w:w="3232" w:type="dxa"/>
        </w:tcPr>
        <w:p w14:paraId="61AC30FB" w14:textId="77777777" w:rsidR="00F74C86" w:rsidRDefault="00F74C86"/>
      </w:tc>
      <w:tc>
        <w:tcPr>
          <w:tcW w:w="6912" w:type="dxa"/>
          <w:gridSpan w:val="3"/>
        </w:tcPr>
        <w:p w14:paraId="26B1A375" w14:textId="77777777" w:rsidR="00F74C86" w:rsidRDefault="00F74C86"/>
      </w:tc>
    </w:tr>
    <w:tr w:rsidR="00F74C86" w:rsidRPr="007B480C" w14:paraId="4EEA753F" w14:textId="77777777" w:rsidTr="7986CB39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</w:tblPrEx>
      <w:trPr>
        <w:cantSplit/>
      </w:trPr>
      <w:tc>
        <w:tcPr>
          <w:tcW w:w="5781" w:type="dxa"/>
          <w:gridSpan w:val="4"/>
          <w:vMerge w:val="restart"/>
          <w:tcBorders>
            <w:top w:val="single" w:sz="4" w:space="0" w:color="auto"/>
            <w:left w:val="nil"/>
            <w:right w:val="single" w:sz="4" w:space="0" w:color="auto"/>
          </w:tcBorders>
        </w:tcPr>
        <w:p w14:paraId="24F1F697" w14:textId="5DB901CD" w:rsidR="00F74C86" w:rsidRDefault="00F74C86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Subject:</w:t>
          </w:r>
          <w:r w:rsidRPr="007B480C"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color w:val="000000"/>
              <w:sz w:val="20"/>
              <w:szCs w:val="20"/>
            </w:rPr>
            <w:t>AOI Storage System</w:t>
          </w:r>
        </w:p>
        <w:p w14:paraId="0A2EEDBC" w14:textId="77777777" w:rsidR="00F74C86" w:rsidRDefault="00F74C86" w:rsidP="001C4AE9">
          <w:pPr>
            <w:tabs>
              <w:tab w:val="left" w:pos="645"/>
            </w:tabs>
            <w:rPr>
              <w:rFonts w:ascii="Arial" w:hAnsi="Arial" w:cs="Arial"/>
              <w:sz w:val="20"/>
              <w:szCs w:val="20"/>
            </w:rPr>
          </w:pPr>
        </w:p>
        <w:p w14:paraId="0F815D99" w14:textId="084CED0E" w:rsidR="00F74C86" w:rsidRPr="001C4AE9" w:rsidRDefault="00F74C86" w:rsidP="001C4AE9">
          <w:pPr>
            <w:tabs>
              <w:tab w:val="left" w:pos="645"/>
            </w:tabs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" w:hAnsi="Arial" w:cs="Arial"/>
              <w:sz w:val="20"/>
              <w:szCs w:val="20"/>
            </w:rPr>
            <w:t>Document classification:</w:t>
          </w:r>
          <w:r w:rsidRPr="007B480C">
            <w:rPr>
              <w:rFonts w:ascii="Arial" w:hAnsi="Arial" w:cs="Arial"/>
              <w:color w:val="FF0000"/>
              <w:sz w:val="20"/>
              <w:szCs w:val="20"/>
            </w:rPr>
            <w:t xml:space="preserve"> Confidential</w:t>
          </w:r>
        </w:p>
      </w:tc>
      <w:tc>
        <w:tcPr>
          <w:tcW w:w="344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30EAF645" w14:textId="77777777" w:rsidR="00F74C86" w:rsidRPr="007B480C" w:rsidRDefault="00F74C86" w:rsidP="00304C4C">
          <w:pPr>
            <w:spacing w:beforeLines="20" w:before="48" w:afterLines="20" w:after="48"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Doc. No:</w:t>
          </w:r>
          <w:r w:rsidRPr="007B480C"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</w:p>
      </w:tc>
      <w:tc>
        <w:tcPr>
          <w:tcW w:w="1603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25424B23" w14:textId="77777777" w:rsidR="00F74C86" w:rsidRPr="007B480C" w:rsidRDefault="00F74C86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Rev: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V0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>0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1</w:t>
          </w:r>
        </w:p>
      </w:tc>
    </w:tr>
    <w:tr w:rsidR="00F74C86" w:rsidRPr="007B480C" w14:paraId="445BC277" w14:textId="77777777" w:rsidTr="7986CB39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</w:tblPrEx>
      <w:trPr>
        <w:cantSplit/>
        <w:trHeight w:val="50"/>
      </w:trPr>
      <w:tc>
        <w:tcPr>
          <w:tcW w:w="5781" w:type="dxa"/>
          <w:gridSpan w:val="4"/>
          <w:vMerge/>
        </w:tcPr>
        <w:p w14:paraId="211FC6EA" w14:textId="77777777" w:rsidR="00F74C86" w:rsidRPr="007B480C" w:rsidRDefault="00F74C86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</w:p>
      </w:tc>
      <w:tc>
        <w:tcPr>
          <w:tcW w:w="3444" w:type="dxa"/>
          <w:tcBorders>
            <w:top w:val="nil"/>
            <w:left w:val="single" w:sz="4" w:space="0" w:color="auto"/>
            <w:right w:val="single" w:sz="4" w:space="0" w:color="auto"/>
          </w:tcBorders>
        </w:tcPr>
        <w:p w14:paraId="6BE3237B" w14:textId="5A9BD285" w:rsidR="00F74C86" w:rsidRPr="007B480C" w:rsidRDefault="00F74C86" w:rsidP="00304C4C">
          <w:pPr>
            <w:spacing w:beforeLines="20" w:before="48" w:afterLines="20" w:after="48"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Effective Date: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2019/07/17</w:t>
          </w:r>
        </w:p>
      </w:tc>
      <w:tc>
        <w:tcPr>
          <w:tcW w:w="1603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3DBDC4C1" w14:textId="2FC0CD7C" w:rsidR="00F74C86" w:rsidRPr="007B480C" w:rsidRDefault="00F74C86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Page: </w:t>
          </w:r>
          <w:r w:rsidRPr="007B480C">
            <w:rPr>
              <w:rStyle w:val="PageNumber"/>
              <w:rFonts w:ascii="Arial Unicode MS" w:eastAsia="Arial Unicode MS" w:hAnsi="Arial Unicode MS" w:cs="Arial Unicode MS"/>
              <w:sz w:val="20"/>
              <w:szCs w:val="20"/>
            </w:rPr>
            <w:fldChar w:fldCharType="begin"/>
          </w:r>
          <w:r w:rsidRPr="007B480C">
            <w:rPr>
              <w:rStyle w:val="PageNumber"/>
              <w:rFonts w:ascii="Arial Unicode MS" w:eastAsia="Arial Unicode MS" w:hAnsi="Arial Unicode MS" w:cs="Arial Unicode MS"/>
              <w:sz w:val="20"/>
              <w:szCs w:val="20"/>
            </w:rPr>
            <w:instrText xml:space="preserve"> PAGE </w:instrText>
          </w:r>
          <w:r w:rsidRPr="007B480C">
            <w:rPr>
              <w:rStyle w:val="PageNumber"/>
              <w:rFonts w:ascii="Arial Unicode MS" w:eastAsia="Arial Unicode MS" w:hAnsi="Arial Unicode MS" w:cs="Arial Unicode MS"/>
              <w:sz w:val="20"/>
              <w:szCs w:val="20"/>
            </w:rPr>
            <w:fldChar w:fldCharType="separate"/>
          </w:r>
          <w:r w:rsidR="00221346">
            <w:rPr>
              <w:rStyle w:val="PageNumber"/>
              <w:rFonts w:ascii="Arial Unicode MS" w:eastAsia="Arial Unicode MS" w:hAnsi="Arial Unicode MS" w:cs="Arial Unicode MS"/>
              <w:noProof/>
              <w:sz w:val="20"/>
              <w:szCs w:val="20"/>
            </w:rPr>
            <w:t>2</w:t>
          </w:r>
          <w:r w:rsidRPr="007B480C">
            <w:rPr>
              <w:rStyle w:val="PageNumber"/>
              <w:rFonts w:ascii="Arial Unicode MS" w:eastAsia="Arial Unicode MS" w:hAnsi="Arial Unicode MS" w:cs="Arial Unicode MS"/>
              <w:sz w:val="20"/>
              <w:szCs w:val="20"/>
            </w:rPr>
            <w:fldChar w:fldCharType="end"/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of 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>13</w:t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  </w:t>
          </w:r>
        </w:p>
      </w:tc>
    </w:tr>
  </w:tbl>
  <w:p w14:paraId="764ED501" w14:textId="77777777" w:rsidR="00F74C86" w:rsidRPr="006559D7" w:rsidRDefault="00F74C86" w:rsidP="006559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193C"/>
    <w:multiLevelType w:val="hybridMultilevel"/>
    <w:tmpl w:val="5E0443C4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FCE20D52">
      <w:start w:val="1"/>
      <w:numFmt w:val="bullet"/>
      <w:lvlText w:val="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E7F0330"/>
    <w:multiLevelType w:val="multilevel"/>
    <w:tmpl w:val="4BC2BB54"/>
    <w:styleLink w:val="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324665A0"/>
    <w:multiLevelType w:val="hybridMultilevel"/>
    <w:tmpl w:val="F544E260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3FD347C"/>
    <w:multiLevelType w:val="hybridMultilevel"/>
    <w:tmpl w:val="5CC6A0DA"/>
    <w:lvl w:ilvl="0" w:tplc="04090005">
      <w:start w:val="1"/>
      <w:numFmt w:val="bullet"/>
      <w:lvlText w:val="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 w15:restartNumberingAfterBreak="0">
    <w:nsid w:val="3E0A47D1"/>
    <w:multiLevelType w:val="hybridMultilevel"/>
    <w:tmpl w:val="9D00A500"/>
    <w:lvl w:ilvl="0" w:tplc="FCE20D52">
      <w:start w:val="1"/>
      <w:numFmt w:val="bullet"/>
      <w:lvlText w:val="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5F5636E8"/>
    <w:multiLevelType w:val="hybridMultilevel"/>
    <w:tmpl w:val="60F8854A"/>
    <w:lvl w:ilvl="0" w:tplc="04090005">
      <w:start w:val="1"/>
      <w:numFmt w:val="bullet"/>
      <w:lvlText w:val="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 w15:restartNumberingAfterBreak="0">
    <w:nsid w:val="66006CA7"/>
    <w:multiLevelType w:val="multilevel"/>
    <w:tmpl w:val="25C205E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Subtitl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1.1.1.1"/>
      <w:lvlJc w:val="left"/>
      <w:pPr>
        <w:ind w:left="1984" w:hanging="708"/>
      </w:pPr>
      <w:rPr>
        <w:rFonts w:ascii="DengXian" w:eastAsia="DengXian" w:hAnsi="DengXian" w:hint="eastAsia"/>
        <w:sz w:val="28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6C306C9"/>
    <w:multiLevelType w:val="hybridMultilevel"/>
    <w:tmpl w:val="192C3262"/>
    <w:lvl w:ilvl="0" w:tplc="04090011">
      <w:start w:val="1"/>
      <w:numFmt w:val="upperLetter"/>
      <w:lvlText w:val="%1."/>
      <w:lvlJc w:val="left"/>
      <w:pPr>
        <w:ind w:left="1200" w:hanging="480"/>
      </w:pPr>
    </w:lvl>
    <w:lvl w:ilvl="1" w:tplc="0409000B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69466CB8"/>
    <w:multiLevelType w:val="multilevel"/>
    <w:tmpl w:val="7476667A"/>
    <w:lvl w:ilvl="0">
      <w:start w:val="1"/>
      <w:numFmt w:val="decimal"/>
      <w:pStyle w:val="Heading2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3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4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5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uangnai Wang/WZS/Wistron">
    <w15:presenceInfo w15:providerId="AD" w15:userId="S-1-5-21-1209599712-1461700933-852523008-711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B"/>
    <w:rsid w:val="00002107"/>
    <w:rsid w:val="0000219B"/>
    <w:rsid w:val="0000476F"/>
    <w:rsid w:val="000058CF"/>
    <w:rsid w:val="00011844"/>
    <w:rsid w:val="00016049"/>
    <w:rsid w:val="00020C26"/>
    <w:rsid w:val="000226EA"/>
    <w:rsid w:val="00022D0D"/>
    <w:rsid w:val="000275DC"/>
    <w:rsid w:val="000301C3"/>
    <w:rsid w:val="0003065F"/>
    <w:rsid w:val="00031A0E"/>
    <w:rsid w:val="00037E8E"/>
    <w:rsid w:val="0005176E"/>
    <w:rsid w:val="00054CF4"/>
    <w:rsid w:val="00055CF7"/>
    <w:rsid w:val="000624E8"/>
    <w:rsid w:val="00064C91"/>
    <w:rsid w:val="00065726"/>
    <w:rsid w:val="00067C67"/>
    <w:rsid w:val="00070450"/>
    <w:rsid w:val="0007122E"/>
    <w:rsid w:val="00073372"/>
    <w:rsid w:val="00077952"/>
    <w:rsid w:val="000824A2"/>
    <w:rsid w:val="0008403A"/>
    <w:rsid w:val="00090CE8"/>
    <w:rsid w:val="00097C84"/>
    <w:rsid w:val="000A04B6"/>
    <w:rsid w:val="000A37C8"/>
    <w:rsid w:val="000A446E"/>
    <w:rsid w:val="000A4DCB"/>
    <w:rsid w:val="000A7DD4"/>
    <w:rsid w:val="000B0273"/>
    <w:rsid w:val="000B1138"/>
    <w:rsid w:val="000B1E33"/>
    <w:rsid w:val="000B589A"/>
    <w:rsid w:val="000C199E"/>
    <w:rsid w:val="000C6994"/>
    <w:rsid w:val="000D01A7"/>
    <w:rsid w:val="000D0CBF"/>
    <w:rsid w:val="000D18D0"/>
    <w:rsid w:val="000D289F"/>
    <w:rsid w:val="000D61F4"/>
    <w:rsid w:val="000D6D03"/>
    <w:rsid w:val="000D7F74"/>
    <w:rsid w:val="000E24A4"/>
    <w:rsid w:val="000E2647"/>
    <w:rsid w:val="000E4999"/>
    <w:rsid w:val="000F39D2"/>
    <w:rsid w:val="00100F9A"/>
    <w:rsid w:val="00102E19"/>
    <w:rsid w:val="00105BFF"/>
    <w:rsid w:val="00107850"/>
    <w:rsid w:val="001132C6"/>
    <w:rsid w:val="0011341F"/>
    <w:rsid w:val="001140F4"/>
    <w:rsid w:val="00125DBD"/>
    <w:rsid w:val="001359FE"/>
    <w:rsid w:val="001379B2"/>
    <w:rsid w:val="00140723"/>
    <w:rsid w:val="001414F6"/>
    <w:rsid w:val="00142A82"/>
    <w:rsid w:val="0014680A"/>
    <w:rsid w:val="00152C71"/>
    <w:rsid w:val="00154893"/>
    <w:rsid w:val="00156E1D"/>
    <w:rsid w:val="00160FF2"/>
    <w:rsid w:val="00163176"/>
    <w:rsid w:val="00163C25"/>
    <w:rsid w:val="001652C1"/>
    <w:rsid w:val="001732D6"/>
    <w:rsid w:val="00175D76"/>
    <w:rsid w:val="00184162"/>
    <w:rsid w:val="001853C1"/>
    <w:rsid w:val="00187686"/>
    <w:rsid w:val="001917A9"/>
    <w:rsid w:val="00191A25"/>
    <w:rsid w:val="00192FE1"/>
    <w:rsid w:val="001A5855"/>
    <w:rsid w:val="001A7680"/>
    <w:rsid w:val="001B0BCA"/>
    <w:rsid w:val="001B326A"/>
    <w:rsid w:val="001B76D4"/>
    <w:rsid w:val="001B7E21"/>
    <w:rsid w:val="001C1A1F"/>
    <w:rsid w:val="001C4AE9"/>
    <w:rsid w:val="001C5892"/>
    <w:rsid w:val="001C7D0F"/>
    <w:rsid w:val="001D3D2B"/>
    <w:rsid w:val="001E01EE"/>
    <w:rsid w:val="001E3A8D"/>
    <w:rsid w:val="001E3B9B"/>
    <w:rsid w:val="001E3FE3"/>
    <w:rsid w:val="001E6403"/>
    <w:rsid w:val="001E6764"/>
    <w:rsid w:val="001E79B1"/>
    <w:rsid w:val="001F252A"/>
    <w:rsid w:val="001F254D"/>
    <w:rsid w:val="001F340F"/>
    <w:rsid w:val="001F649C"/>
    <w:rsid w:val="002008C1"/>
    <w:rsid w:val="00207F6F"/>
    <w:rsid w:val="002106FF"/>
    <w:rsid w:val="002135D5"/>
    <w:rsid w:val="00214F86"/>
    <w:rsid w:val="00216163"/>
    <w:rsid w:val="002161F9"/>
    <w:rsid w:val="00216E43"/>
    <w:rsid w:val="00217D15"/>
    <w:rsid w:val="0022125D"/>
    <w:rsid w:val="00221346"/>
    <w:rsid w:val="00221F40"/>
    <w:rsid w:val="002222B7"/>
    <w:rsid w:val="0022248B"/>
    <w:rsid w:val="002227CD"/>
    <w:rsid w:val="0022482F"/>
    <w:rsid w:val="00226B46"/>
    <w:rsid w:val="0022742C"/>
    <w:rsid w:val="002329A5"/>
    <w:rsid w:val="00232EA8"/>
    <w:rsid w:val="00233864"/>
    <w:rsid w:val="00237A03"/>
    <w:rsid w:val="00237F9A"/>
    <w:rsid w:val="0024109A"/>
    <w:rsid w:val="00242F93"/>
    <w:rsid w:val="00243133"/>
    <w:rsid w:val="002464FF"/>
    <w:rsid w:val="0025020D"/>
    <w:rsid w:val="0025045F"/>
    <w:rsid w:val="0025208A"/>
    <w:rsid w:val="00260B6E"/>
    <w:rsid w:val="002617CA"/>
    <w:rsid w:val="00262684"/>
    <w:rsid w:val="00263244"/>
    <w:rsid w:val="00267941"/>
    <w:rsid w:val="00273CA6"/>
    <w:rsid w:val="00273F3E"/>
    <w:rsid w:val="00274041"/>
    <w:rsid w:val="002770EC"/>
    <w:rsid w:val="00280614"/>
    <w:rsid w:val="0028138D"/>
    <w:rsid w:val="002849C8"/>
    <w:rsid w:val="00284BAA"/>
    <w:rsid w:val="002927E4"/>
    <w:rsid w:val="0029329C"/>
    <w:rsid w:val="002A0F05"/>
    <w:rsid w:val="002A1B1B"/>
    <w:rsid w:val="002A2170"/>
    <w:rsid w:val="002A34DD"/>
    <w:rsid w:val="002A5703"/>
    <w:rsid w:val="002B085E"/>
    <w:rsid w:val="002B3571"/>
    <w:rsid w:val="002B4423"/>
    <w:rsid w:val="002C09B2"/>
    <w:rsid w:val="002C3107"/>
    <w:rsid w:val="002C3687"/>
    <w:rsid w:val="002C468E"/>
    <w:rsid w:val="002C49A8"/>
    <w:rsid w:val="002C53E4"/>
    <w:rsid w:val="002D24B6"/>
    <w:rsid w:val="002D36D5"/>
    <w:rsid w:val="002D6B04"/>
    <w:rsid w:val="002D7CE4"/>
    <w:rsid w:val="002E07B8"/>
    <w:rsid w:val="002E15FE"/>
    <w:rsid w:val="002E3F3D"/>
    <w:rsid w:val="002E717D"/>
    <w:rsid w:val="002E7261"/>
    <w:rsid w:val="002F0243"/>
    <w:rsid w:val="002F102F"/>
    <w:rsid w:val="002F6E3A"/>
    <w:rsid w:val="002F71B5"/>
    <w:rsid w:val="00300559"/>
    <w:rsid w:val="0030280E"/>
    <w:rsid w:val="00304C4C"/>
    <w:rsid w:val="003066DE"/>
    <w:rsid w:val="00313933"/>
    <w:rsid w:val="00314195"/>
    <w:rsid w:val="003144FF"/>
    <w:rsid w:val="00315BAA"/>
    <w:rsid w:val="0031624D"/>
    <w:rsid w:val="00320105"/>
    <w:rsid w:val="0032099F"/>
    <w:rsid w:val="00322632"/>
    <w:rsid w:val="00322C17"/>
    <w:rsid w:val="00323C16"/>
    <w:rsid w:val="0032688A"/>
    <w:rsid w:val="003270CC"/>
    <w:rsid w:val="003319E8"/>
    <w:rsid w:val="00332D16"/>
    <w:rsid w:val="00337BD9"/>
    <w:rsid w:val="00340A76"/>
    <w:rsid w:val="003411F8"/>
    <w:rsid w:val="00341F21"/>
    <w:rsid w:val="00342448"/>
    <w:rsid w:val="00347CA2"/>
    <w:rsid w:val="0035032A"/>
    <w:rsid w:val="003507E9"/>
    <w:rsid w:val="00351FEB"/>
    <w:rsid w:val="003520DB"/>
    <w:rsid w:val="00354166"/>
    <w:rsid w:val="00357ECA"/>
    <w:rsid w:val="003617E3"/>
    <w:rsid w:val="003638F3"/>
    <w:rsid w:val="00373DF9"/>
    <w:rsid w:val="003748AA"/>
    <w:rsid w:val="0037533A"/>
    <w:rsid w:val="00380213"/>
    <w:rsid w:val="0038137E"/>
    <w:rsid w:val="0039084B"/>
    <w:rsid w:val="00392DBB"/>
    <w:rsid w:val="00395E8A"/>
    <w:rsid w:val="00396872"/>
    <w:rsid w:val="003973FF"/>
    <w:rsid w:val="003A1A54"/>
    <w:rsid w:val="003A42C1"/>
    <w:rsid w:val="003A4622"/>
    <w:rsid w:val="003A760C"/>
    <w:rsid w:val="003B0448"/>
    <w:rsid w:val="003B10E3"/>
    <w:rsid w:val="003B2075"/>
    <w:rsid w:val="003B2D2F"/>
    <w:rsid w:val="003C07BC"/>
    <w:rsid w:val="003C1B1B"/>
    <w:rsid w:val="003C3613"/>
    <w:rsid w:val="003D3BD6"/>
    <w:rsid w:val="003D4287"/>
    <w:rsid w:val="003D4CDF"/>
    <w:rsid w:val="003D648E"/>
    <w:rsid w:val="003D7AD4"/>
    <w:rsid w:val="003E3B8F"/>
    <w:rsid w:val="003E74DA"/>
    <w:rsid w:val="003F585E"/>
    <w:rsid w:val="003F5BF8"/>
    <w:rsid w:val="003F66DD"/>
    <w:rsid w:val="00401D13"/>
    <w:rsid w:val="004047BA"/>
    <w:rsid w:val="00406048"/>
    <w:rsid w:val="00407E3C"/>
    <w:rsid w:val="0041169E"/>
    <w:rsid w:val="0041590F"/>
    <w:rsid w:val="00417248"/>
    <w:rsid w:val="0041744F"/>
    <w:rsid w:val="0042002E"/>
    <w:rsid w:val="004200EB"/>
    <w:rsid w:val="004223D4"/>
    <w:rsid w:val="00425594"/>
    <w:rsid w:val="0042641A"/>
    <w:rsid w:val="00427629"/>
    <w:rsid w:val="00435D28"/>
    <w:rsid w:val="004362DE"/>
    <w:rsid w:val="00436A6A"/>
    <w:rsid w:val="0044405C"/>
    <w:rsid w:val="00446964"/>
    <w:rsid w:val="00451F7A"/>
    <w:rsid w:val="00452A51"/>
    <w:rsid w:val="00453569"/>
    <w:rsid w:val="004625A0"/>
    <w:rsid w:val="004625D4"/>
    <w:rsid w:val="004703BE"/>
    <w:rsid w:val="004709A3"/>
    <w:rsid w:val="00470BA6"/>
    <w:rsid w:val="00477B31"/>
    <w:rsid w:val="00480791"/>
    <w:rsid w:val="00481D83"/>
    <w:rsid w:val="004851E5"/>
    <w:rsid w:val="00485F25"/>
    <w:rsid w:val="00486468"/>
    <w:rsid w:val="00493A29"/>
    <w:rsid w:val="00494927"/>
    <w:rsid w:val="004A285E"/>
    <w:rsid w:val="004A3610"/>
    <w:rsid w:val="004A4A44"/>
    <w:rsid w:val="004A65E3"/>
    <w:rsid w:val="004A78B3"/>
    <w:rsid w:val="004B2284"/>
    <w:rsid w:val="004B6C7A"/>
    <w:rsid w:val="004C01F7"/>
    <w:rsid w:val="004C2BE4"/>
    <w:rsid w:val="004C3D04"/>
    <w:rsid w:val="004D03E8"/>
    <w:rsid w:val="004D2595"/>
    <w:rsid w:val="004D3AD8"/>
    <w:rsid w:val="004D6467"/>
    <w:rsid w:val="004D78B1"/>
    <w:rsid w:val="004E00AD"/>
    <w:rsid w:val="004E3BD4"/>
    <w:rsid w:val="004E3D66"/>
    <w:rsid w:val="004E4F0B"/>
    <w:rsid w:val="004F09BF"/>
    <w:rsid w:val="004F1695"/>
    <w:rsid w:val="004F1C3A"/>
    <w:rsid w:val="004F29B6"/>
    <w:rsid w:val="00500B79"/>
    <w:rsid w:val="00501495"/>
    <w:rsid w:val="005021D2"/>
    <w:rsid w:val="005022EF"/>
    <w:rsid w:val="00504F75"/>
    <w:rsid w:val="0051390F"/>
    <w:rsid w:val="00520ACA"/>
    <w:rsid w:val="00523690"/>
    <w:rsid w:val="00524582"/>
    <w:rsid w:val="00526AA5"/>
    <w:rsid w:val="00531ECB"/>
    <w:rsid w:val="005339EE"/>
    <w:rsid w:val="0053412B"/>
    <w:rsid w:val="005354BE"/>
    <w:rsid w:val="00535ED4"/>
    <w:rsid w:val="005407A0"/>
    <w:rsid w:val="005425F3"/>
    <w:rsid w:val="00542B1C"/>
    <w:rsid w:val="00544022"/>
    <w:rsid w:val="005477F6"/>
    <w:rsid w:val="00551BF2"/>
    <w:rsid w:val="005544C6"/>
    <w:rsid w:val="00560BAB"/>
    <w:rsid w:val="0056136D"/>
    <w:rsid w:val="005652C3"/>
    <w:rsid w:val="00574118"/>
    <w:rsid w:val="0057655C"/>
    <w:rsid w:val="00581EA8"/>
    <w:rsid w:val="00583762"/>
    <w:rsid w:val="00584CD5"/>
    <w:rsid w:val="005908F9"/>
    <w:rsid w:val="005936B9"/>
    <w:rsid w:val="005943FB"/>
    <w:rsid w:val="0059645E"/>
    <w:rsid w:val="00597441"/>
    <w:rsid w:val="005A0F60"/>
    <w:rsid w:val="005A3353"/>
    <w:rsid w:val="005A752C"/>
    <w:rsid w:val="005A7CC8"/>
    <w:rsid w:val="005B1835"/>
    <w:rsid w:val="005B187E"/>
    <w:rsid w:val="005B46E2"/>
    <w:rsid w:val="005C1333"/>
    <w:rsid w:val="005C6E61"/>
    <w:rsid w:val="005D5E10"/>
    <w:rsid w:val="005D6753"/>
    <w:rsid w:val="005E14E8"/>
    <w:rsid w:val="005E27D1"/>
    <w:rsid w:val="005E40BD"/>
    <w:rsid w:val="005E4345"/>
    <w:rsid w:val="005E44EF"/>
    <w:rsid w:val="005E45CF"/>
    <w:rsid w:val="005E69DE"/>
    <w:rsid w:val="005E6CD2"/>
    <w:rsid w:val="005E729D"/>
    <w:rsid w:val="005F0806"/>
    <w:rsid w:val="005F2F92"/>
    <w:rsid w:val="005F4813"/>
    <w:rsid w:val="005F576C"/>
    <w:rsid w:val="005F7508"/>
    <w:rsid w:val="00601CEF"/>
    <w:rsid w:val="0060450D"/>
    <w:rsid w:val="006064E1"/>
    <w:rsid w:val="0061146F"/>
    <w:rsid w:val="00616B9B"/>
    <w:rsid w:val="00616DCC"/>
    <w:rsid w:val="00620E18"/>
    <w:rsid w:val="00621660"/>
    <w:rsid w:val="00622687"/>
    <w:rsid w:val="00623922"/>
    <w:rsid w:val="0062539E"/>
    <w:rsid w:val="006302DE"/>
    <w:rsid w:val="00630372"/>
    <w:rsid w:val="00630C7D"/>
    <w:rsid w:val="006327C6"/>
    <w:rsid w:val="00636DE7"/>
    <w:rsid w:val="0064033C"/>
    <w:rsid w:val="00640DBB"/>
    <w:rsid w:val="00642ECF"/>
    <w:rsid w:val="00645A59"/>
    <w:rsid w:val="006475B2"/>
    <w:rsid w:val="006503C1"/>
    <w:rsid w:val="00651D56"/>
    <w:rsid w:val="006559D7"/>
    <w:rsid w:val="0066258A"/>
    <w:rsid w:val="00662EF9"/>
    <w:rsid w:val="006653B7"/>
    <w:rsid w:val="00667C8B"/>
    <w:rsid w:val="006711F2"/>
    <w:rsid w:val="006732DA"/>
    <w:rsid w:val="00673FF6"/>
    <w:rsid w:val="00676400"/>
    <w:rsid w:val="0067736B"/>
    <w:rsid w:val="00677FB5"/>
    <w:rsid w:val="006813DA"/>
    <w:rsid w:val="00681784"/>
    <w:rsid w:val="006856AD"/>
    <w:rsid w:val="00686F5A"/>
    <w:rsid w:val="0069244D"/>
    <w:rsid w:val="006926F4"/>
    <w:rsid w:val="00694F24"/>
    <w:rsid w:val="006964FA"/>
    <w:rsid w:val="00696F40"/>
    <w:rsid w:val="00697CEA"/>
    <w:rsid w:val="006A0F33"/>
    <w:rsid w:val="006A1B34"/>
    <w:rsid w:val="006A3A7B"/>
    <w:rsid w:val="006A3BBE"/>
    <w:rsid w:val="006A62C7"/>
    <w:rsid w:val="006B60EB"/>
    <w:rsid w:val="006B6DF8"/>
    <w:rsid w:val="006C0BB1"/>
    <w:rsid w:val="006C3715"/>
    <w:rsid w:val="006C7219"/>
    <w:rsid w:val="006D1F47"/>
    <w:rsid w:val="006D53F7"/>
    <w:rsid w:val="006D7EAD"/>
    <w:rsid w:val="006E2345"/>
    <w:rsid w:val="006E3340"/>
    <w:rsid w:val="006E3BFF"/>
    <w:rsid w:val="006E4ACE"/>
    <w:rsid w:val="006E5900"/>
    <w:rsid w:val="006E5C83"/>
    <w:rsid w:val="006F1D4F"/>
    <w:rsid w:val="006F3BE9"/>
    <w:rsid w:val="006F5BB0"/>
    <w:rsid w:val="006F5EFA"/>
    <w:rsid w:val="006F61A9"/>
    <w:rsid w:val="006F677B"/>
    <w:rsid w:val="006F72B3"/>
    <w:rsid w:val="00700BCC"/>
    <w:rsid w:val="0071167C"/>
    <w:rsid w:val="00711B23"/>
    <w:rsid w:val="007164D8"/>
    <w:rsid w:val="007165A2"/>
    <w:rsid w:val="00724863"/>
    <w:rsid w:val="00726648"/>
    <w:rsid w:val="00743BAF"/>
    <w:rsid w:val="00744C36"/>
    <w:rsid w:val="007462C5"/>
    <w:rsid w:val="007500BB"/>
    <w:rsid w:val="00750825"/>
    <w:rsid w:val="00750B04"/>
    <w:rsid w:val="007564BC"/>
    <w:rsid w:val="00756948"/>
    <w:rsid w:val="00756B41"/>
    <w:rsid w:val="00762DFB"/>
    <w:rsid w:val="00763DA3"/>
    <w:rsid w:val="00766ECB"/>
    <w:rsid w:val="00770391"/>
    <w:rsid w:val="007713D9"/>
    <w:rsid w:val="00773CB8"/>
    <w:rsid w:val="00773FA6"/>
    <w:rsid w:val="007749FA"/>
    <w:rsid w:val="007762E1"/>
    <w:rsid w:val="007765B4"/>
    <w:rsid w:val="00776FE2"/>
    <w:rsid w:val="007807C8"/>
    <w:rsid w:val="00780DB1"/>
    <w:rsid w:val="00783ADE"/>
    <w:rsid w:val="00784073"/>
    <w:rsid w:val="00787507"/>
    <w:rsid w:val="007878C9"/>
    <w:rsid w:val="00790B78"/>
    <w:rsid w:val="00790FC3"/>
    <w:rsid w:val="00792B9A"/>
    <w:rsid w:val="0079380A"/>
    <w:rsid w:val="00795C3D"/>
    <w:rsid w:val="007A05D7"/>
    <w:rsid w:val="007A1274"/>
    <w:rsid w:val="007A363E"/>
    <w:rsid w:val="007A6378"/>
    <w:rsid w:val="007B2ADB"/>
    <w:rsid w:val="007B310C"/>
    <w:rsid w:val="007B45F9"/>
    <w:rsid w:val="007B47FA"/>
    <w:rsid w:val="007B5638"/>
    <w:rsid w:val="007C1E3A"/>
    <w:rsid w:val="007C4137"/>
    <w:rsid w:val="007C41E1"/>
    <w:rsid w:val="007C6B14"/>
    <w:rsid w:val="007C6D7E"/>
    <w:rsid w:val="007D09DC"/>
    <w:rsid w:val="007D0FE2"/>
    <w:rsid w:val="007D11F2"/>
    <w:rsid w:val="007D1C25"/>
    <w:rsid w:val="007D2682"/>
    <w:rsid w:val="007D4257"/>
    <w:rsid w:val="007D79DE"/>
    <w:rsid w:val="007E04C7"/>
    <w:rsid w:val="007E4A1E"/>
    <w:rsid w:val="007E61ED"/>
    <w:rsid w:val="007E7E3F"/>
    <w:rsid w:val="007F21FC"/>
    <w:rsid w:val="007F3472"/>
    <w:rsid w:val="007F396B"/>
    <w:rsid w:val="007F500F"/>
    <w:rsid w:val="007F6042"/>
    <w:rsid w:val="007F63FA"/>
    <w:rsid w:val="007F6F25"/>
    <w:rsid w:val="00801098"/>
    <w:rsid w:val="00801ED4"/>
    <w:rsid w:val="00805492"/>
    <w:rsid w:val="008106F1"/>
    <w:rsid w:val="00810CE1"/>
    <w:rsid w:val="0081513D"/>
    <w:rsid w:val="0081557A"/>
    <w:rsid w:val="0081636E"/>
    <w:rsid w:val="00820E14"/>
    <w:rsid w:val="008212A2"/>
    <w:rsid w:val="00824954"/>
    <w:rsid w:val="00831205"/>
    <w:rsid w:val="008328F0"/>
    <w:rsid w:val="0083416D"/>
    <w:rsid w:val="008401F5"/>
    <w:rsid w:val="00842361"/>
    <w:rsid w:val="008432DD"/>
    <w:rsid w:val="00846878"/>
    <w:rsid w:val="0085160E"/>
    <w:rsid w:val="008529DE"/>
    <w:rsid w:val="00852FE9"/>
    <w:rsid w:val="0085686C"/>
    <w:rsid w:val="00856E7D"/>
    <w:rsid w:val="00860999"/>
    <w:rsid w:val="00863B1C"/>
    <w:rsid w:val="00864426"/>
    <w:rsid w:val="008673A7"/>
    <w:rsid w:val="00872A81"/>
    <w:rsid w:val="00872B1E"/>
    <w:rsid w:val="0087344E"/>
    <w:rsid w:val="00873C53"/>
    <w:rsid w:val="00881889"/>
    <w:rsid w:val="008820C1"/>
    <w:rsid w:val="008821FB"/>
    <w:rsid w:val="00882CBF"/>
    <w:rsid w:val="00882E76"/>
    <w:rsid w:val="0088378E"/>
    <w:rsid w:val="00886160"/>
    <w:rsid w:val="00894F4E"/>
    <w:rsid w:val="008950FB"/>
    <w:rsid w:val="008A1FBB"/>
    <w:rsid w:val="008A2EF0"/>
    <w:rsid w:val="008A7983"/>
    <w:rsid w:val="008B5A8B"/>
    <w:rsid w:val="008C3728"/>
    <w:rsid w:val="008C4C34"/>
    <w:rsid w:val="008C5FF8"/>
    <w:rsid w:val="008C75E5"/>
    <w:rsid w:val="008D1626"/>
    <w:rsid w:val="008D5405"/>
    <w:rsid w:val="008D7FC6"/>
    <w:rsid w:val="008E02D7"/>
    <w:rsid w:val="008E09FE"/>
    <w:rsid w:val="008E6985"/>
    <w:rsid w:val="008F2CFB"/>
    <w:rsid w:val="008F397C"/>
    <w:rsid w:val="008F63D6"/>
    <w:rsid w:val="009065E2"/>
    <w:rsid w:val="00906FF3"/>
    <w:rsid w:val="00907C2C"/>
    <w:rsid w:val="009244EF"/>
    <w:rsid w:val="009265F3"/>
    <w:rsid w:val="0093179D"/>
    <w:rsid w:val="0093421E"/>
    <w:rsid w:val="00936DBD"/>
    <w:rsid w:val="009416EB"/>
    <w:rsid w:val="00942413"/>
    <w:rsid w:val="00943534"/>
    <w:rsid w:val="0094437B"/>
    <w:rsid w:val="009458D5"/>
    <w:rsid w:val="009459A9"/>
    <w:rsid w:val="00951E72"/>
    <w:rsid w:val="00953C40"/>
    <w:rsid w:val="00954836"/>
    <w:rsid w:val="00956258"/>
    <w:rsid w:val="00957353"/>
    <w:rsid w:val="00960677"/>
    <w:rsid w:val="009632AA"/>
    <w:rsid w:val="00965C78"/>
    <w:rsid w:val="00971FF2"/>
    <w:rsid w:val="00976D8E"/>
    <w:rsid w:val="00981980"/>
    <w:rsid w:val="00981E7F"/>
    <w:rsid w:val="00984B62"/>
    <w:rsid w:val="00984D7C"/>
    <w:rsid w:val="00987567"/>
    <w:rsid w:val="009878D2"/>
    <w:rsid w:val="00992F9F"/>
    <w:rsid w:val="00993836"/>
    <w:rsid w:val="00993F84"/>
    <w:rsid w:val="009941F2"/>
    <w:rsid w:val="009A4B62"/>
    <w:rsid w:val="009A5848"/>
    <w:rsid w:val="009A65BD"/>
    <w:rsid w:val="009B3603"/>
    <w:rsid w:val="009B78CF"/>
    <w:rsid w:val="009C0F76"/>
    <w:rsid w:val="009D097E"/>
    <w:rsid w:val="009D1B07"/>
    <w:rsid w:val="009D30D2"/>
    <w:rsid w:val="009D5769"/>
    <w:rsid w:val="009E084F"/>
    <w:rsid w:val="009E1E9A"/>
    <w:rsid w:val="009E268D"/>
    <w:rsid w:val="009E35C8"/>
    <w:rsid w:val="009E57E3"/>
    <w:rsid w:val="009F308D"/>
    <w:rsid w:val="009F62F9"/>
    <w:rsid w:val="00A0060A"/>
    <w:rsid w:val="00A0217C"/>
    <w:rsid w:val="00A02233"/>
    <w:rsid w:val="00A21F45"/>
    <w:rsid w:val="00A23768"/>
    <w:rsid w:val="00A23DB2"/>
    <w:rsid w:val="00A25C09"/>
    <w:rsid w:val="00A2690C"/>
    <w:rsid w:val="00A30662"/>
    <w:rsid w:val="00A3694B"/>
    <w:rsid w:val="00A3723A"/>
    <w:rsid w:val="00A40238"/>
    <w:rsid w:val="00A443BD"/>
    <w:rsid w:val="00A47249"/>
    <w:rsid w:val="00A5162A"/>
    <w:rsid w:val="00A52D6A"/>
    <w:rsid w:val="00A5384A"/>
    <w:rsid w:val="00A54A85"/>
    <w:rsid w:val="00A54AA0"/>
    <w:rsid w:val="00A62CD1"/>
    <w:rsid w:val="00A63079"/>
    <w:rsid w:val="00A70039"/>
    <w:rsid w:val="00A72F12"/>
    <w:rsid w:val="00A753BC"/>
    <w:rsid w:val="00A80532"/>
    <w:rsid w:val="00A80ECA"/>
    <w:rsid w:val="00A81F63"/>
    <w:rsid w:val="00A83D1B"/>
    <w:rsid w:val="00A90AD7"/>
    <w:rsid w:val="00A92F2D"/>
    <w:rsid w:val="00A93E39"/>
    <w:rsid w:val="00A95F69"/>
    <w:rsid w:val="00AA3103"/>
    <w:rsid w:val="00AA652C"/>
    <w:rsid w:val="00AA705F"/>
    <w:rsid w:val="00AB2013"/>
    <w:rsid w:val="00AB399C"/>
    <w:rsid w:val="00AB55AD"/>
    <w:rsid w:val="00AB5640"/>
    <w:rsid w:val="00AB5B25"/>
    <w:rsid w:val="00AB6CC3"/>
    <w:rsid w:val="00AC1786"/>
    <w:rsid w:val="00AC1814"/>
    <w:rsid w:val="00AC1BE7"/>
    <w:rsid w:val="00AC4C98"/>
    <w:rsid w:val="00AC6EA0"/>
    <w:rsid w:val="00AD7859"/>
    <w:rsid w:val="00AE08E1"/>
    <w:rsid w:val="00AE1B8F"/>
    <w:rsid w:val="00AE387A"/>
    <w:rsid w:val="00AE3FEC"/>
    <w:rsid w:val="00AE44FB"/>
    <w:rsid w:val="00AE4C1B"/>
    <w:rsid w:val="00AF0E8C"/>
    <w:rsid w:val="00AF36B1"/>
    <w:rsid w:val="00AF397B"/>
    <w:rsid w:val="00AF405A"/>
    <w:rsid w:val="00AF4EF6"/>
    <w:rsid w:val="00B00728"/>
    <w:rsid w:val="00B0075E"/>
    <w:rsid w:val="00B015BF"/>
    <w:rsid w:val="00B02016"/>
    <w:rsid w:val="00B0387A"/>
    <w:rsid w:val="00B0391B"/>
    <w:rsid w:val="00B05478"/>
    <w:rsid w:val="00B05D09"/>
    <w:rsid w:val="00B065DA"/>
    <w:rsid w:val="00B06F6C"/>
    <w:rsid w:val="00B13834"/>
    <w:rsid w:val="00B139DE"/>
    <w:rsid w:val="00B17C3E"/>
    <w:rsid w:val="00B20099"/>
    <w:rsid w:val="00B20A58"/>
    <w:rsid w:val="00B30C97"/>
    <w:rsid w:val="00B310BD"/>
    <w:rsid w:val="00B32777"/>
    <w:rsid w:val="00B35743"/>
    <w:rsid w:val="00B35E16"/>
    <w:rsid w:val="00B377A0"/>
    <w:rsid w:val="00B403D6"/>
    <w:rsid w:val="00B40A3F"/>
    <w:rsid w:val="00B41C71"/>
    <w:rsid w:val="00B44A8B"/>
    <w:rsid w:val="00B4797A"/>
    <w:rsid w:val="00B50D5F"/>
    <w:rsid w:val="00B61D25"/>
    <w:rsid w:val="00B63139"/>
    <w:rsid w:val="00B65458"/>
    <w:rsid w:val="00B72269"/>
    <w:rsid w:val="00B72379"/>
    <w:rsid w:val="00B73258"/>
    <w:rsid w:val="00B7550C"/>
    <w:rsid w:val="00B77DFC"/>
    <w:rsid w:val="00B84198"/>
    <w:rsid w:val="00B843AA"/>
    <w:rsid w:val="00B8472B"/>
    <w:rsid w:val="00B9002E"/>
    <w:rsid w:val="00B94789"/>
    <w:rsid w:val="00B95BAD"/>
    <w:rsid w:val="00BA034F"/>
    <w:rsid w:val="00BA0F4E"/>
    <w:rsid w:val="00BA14B2"/>
    <w:rsid w:val="00BA3B53"/>
    <w:rsid w:val="00BA4ACE"/>
    <w:rsid w:val="00BA4C20"/>
    <w:rsid w:val="00BA5858"/>
    <w:rsid w:val="00BA726A"/>
    <w:rsid w:val="00BA7869"/>
    <w:rsid w:val="00BB1C0C"/>
    <w:rsid w:val="00BB2846"/>
    <w:rsid w:val="00BB53C1"/>
    <w:rsid w:val="00BB691E"/>
    <w:rsid w:val="00BB70B8"/>
    <w:rsid w:val="00BC16F9"/>
    <w:rsid w:val="00BC49EB"/>
    <w:rsid w:val="00BD2A4E"/>
    <w:rsid w:val="00BD4716"/>
    <w:rsid w:val="00BE25D0"/>
    <w:rsid w:val="00BE2FA3"/>
    <w:rsid w:val="00BE3F59"/>
    <w:rsid w:val="00BE44DD"/>
    <w:rsid w:val="00BF2FDB"/>
    <w:rsid w:val="00BF4769"/>
    <w:rsid w:val="00BF790E"/>
    <w:rsid w:val="00C0031B"/>
    <w:rsid w:val="00C06385"/>
    <w:rsid w:val="00C06763"/>
    <w:rsid w:val="00C074B2"/>
    <w:rsid w:val="00C11439"/>
    <w:rsid w:val="00C130E2"/>
    <w:rsid w:val="00C1363A"/>
    <w:rsid w:val="00C1587F"/>
    <w:rsid w:val="00C15A31"/>
    <w:rsid w:val="00C2068F"/>
    <w:rsid w:val="00C20949"/>
    <w:rsid w:val="00C2153E"/>
    <w:rsid w:val="00C240AE"/>
    <w:rsid w:val="00C24423"/>
    <w:rsid w:val="00C26CC9"/>
    <w:rsid w:val="00C26D25"/>
    <w:rsid w:val="00C33099"/>
    <w:rsid w:val="00C3310D"/>
    <w:rsid w:val="00C33E07"/>
    <w:rsid w:val="00C36102"/>
    <w:rsid w:val="00C40E2D"/>
    <w:rsid w:val="00C4242E"/>
    <w:rsid w:val="00C47AAE"/>
    <w:rsid w:val="00C51043"/>
    <w:rsid w:val="00C51972"/>
    <w:rsid w:val="00C55AC4"/>
    <w:rsid w:val="00C60145"/>
    <w:rsid w:val="00C61C71"/>
    <w:rsid w:val="00C62F7D"/>
    <w:rsid w:val="00C64CC8"/>
    <w:rsid w:val="00C675E1"/>
    <w:rsid w:val="00C6770F"/>
    <w:rsid w:val="00C720CE"/>
    <w:rsid w:val="00C74C53"/>
    <w:rsid w:val="00C769D6"/>
    <w:rsid w:val="00C77D1F"/>
    <w:rsid w:val="00C80112"/>
    <w:rsid w:val="00C8105C"/>
    <w:rsid w:val="00C81341"/>
    <w:rsid w:val="00C8153E"/>
    <w:rsid w:val="00C81899"/>
    <w:rsid w:val="00C832CF"/>
    <w:rsid w:val="00C84530"/>
    <w:rsid w:val="00C84991"/>
    <w:rsid w:val="00C9218D"/>
    <w:rsid w:val="00C92AA6"/>
    <w:rsid w:val="00CA3350"/>
    <w:rsid w:val="00CA4C4E"/>
    <w:rsid w:val="00CA5C8A"/>
    <w:rsid w:val="00CA5ED6"/>
    <w:rsid w:val="00CB2A30"/>
    <w:rsid w:val="00CB2B6A"/>
    <w:rsid w:val="00CB32B9"/>
    <w:rsid w:val="00CB4B41"/>
    <w:rsid w:val="00CB5C8F"/>
    <w:rsid w:val="00CC0393"/>
    <w:rsid w:val="00CC260F"/>
    <w:rsid w:val="00CC29C7"/>
    <w:rsid w:val="00CC46A8"/>
    <w:rsid w:val="00CC6D59"/>
    <w:rsid w:val="00CC7673"/>
    <w:rsid w:val="00CD0C98"/>
    <w:rsid w:val="00CD28AB"/>
    <w:rsid w:val="00CD3835"/>
    <w:rsid w:val="00CD38FC"/>
    <w:rsid w:val="00CD47AF"/>
    <w:rsid w:val="00CD67C2"/>
    <w:rsid w:val="00CE3A41"/>
    <w:rsid w:val="00CE5E28"/>
    <w:rsid w:val="00CE5FEA"/>
    <w:rsid w:val="00CF0115"/>
    <w:rsid w:val="00CF0E16"/>
    <w:rsid w:val="00CF7869"/>
    <w:rsid w:val="00D0133B"/>
    <w:rsid w:val="00D0206F"/>
    <w:rsid w:val="00D0207C"/>
    <w:rsid w:val="00D134B5"/>
    <w:rsid w:val="00D16FF8"/>
    <w:rsid w:val="00D21182"/>
    <w:rsid w:val="00D21B67"/>
    <w:rsid w:val="00D21EDB"/>
    <w:rsid w:val="00D27969"/>
    <w:rsid w:val="00D45575"/>
    <w:rsid w:val="00D461A9"/>
    <w:rsid w:val="00D47007"/>
    <w:rsid w:val="00D47DB3"/>
    <w:rsid w:val="00D528CA"/>
    <w:rsid w:val="00D52992"/>
    <w:rsid w:val="00D54F0B"/>
    <w:rsid w:val="00D5768D"/>
    <w:rsid w:val="00D610D2"/>
    <w:rsid w:val="00D62C77"/>
    <w:rsid w:val="00D635C1"/>
    <w:rsid w:val="00D63F4F"/>
    <w:rsid w:val="00D64D50"/>
    <w:rsid w:val="00D66F61"/>
    <w:rsid w:val="00D675FA"/>
    <w:rsid w:val="00D76285"/>
    <w:rsid w:val="00D765B9"/>
    <w:rsid w:val="00D76C25"/>
    <w:rsid w:val="00D83928"/>
    <w:rsid w:val="00D8588F"/>
    <w:rsid w:val="00D86180"/>
    <w:rsid w:val="00D906AD"/>
    <w:rsid w:val="00D922C7"/>
    <w:rsid w:val="00D9371E"/>
    <w:rsid w:val="00D95286"/>
    <w:rsid w:val="00DA163B"/>
    <w:rsid w:val="00DA333E"/>
    <w:rsid w:val="00DA3ED2"/>
    <w:rsid w:val="00DA401F"/>
    <w:rsid w:val="00DA74FA"/>
    <w:rsid w:val="00DB0E49"/>
    <w:rsid w:val="00DB4E52"/>
    <w:rsid w:val="00DC2A4C"/>
    <w:rsid w:val="00DC37ED"/>
    <w:rsid w:val="00DC4433"/>
    <w:rsid w:val="00DC55BC"/>
    <w:rsid w:val="00DC7F19"/>
    <w:rsid w:val="00DE0278"/>
    <w:rsid w:val="00DE4B6D"/>
    <w:rsid w:val="00DF0403"/>
    <w:rsid w:val="00DF14AF"/>
    <w:rsid w:val="00DF296F"/>
    <w:rsid w:val="00DF2C71"/>
    <w:rsid w:val="00DF373B"/>
    <w:rsid w:val="00DF5311"/>
    <w:rsid w:val="00DF63FB"/>
    <w:rsid w:val="00DF6650"/>
    <w:rsid w:val="00E00E63"/>
    <w:rsid w:val="00E01EEE"/>
    <w:rsid w:val="00E0233C"/>
    <w:rsid w:val="00E06D79"/>
    <w:rsid w:val="00E1015F"/>
    <w:rsid w:val="00E13D32"/>
    <w:rsid w:val="00E16077"/>
    <w:rsid w:val="00E209C2"/>
    <w:rsid w:val="00E218D9"/>
    <w:rsid w:val="00E243BA"/>
    <w:rsid w:val="00E24B71"/>
    <w:rsid w:val="00E24BE1"/>
    <w:rsid w:val="00E26568"/>
    <w:rsid w:val="00E266F0"/>
    <w:rsid w:val="00E3136A"/>
    <w:rsid w:val="00E328B4"/>
    <w:rsid w:val="00E34578"/>
    <w:rsid w:val="00E40190"/>
    <w:rsid w:val="00E40783"/>
    <w:rsid w:val="00E41FC8"/>
    <w:rsid w:val="00E43AB2"/>
    <w:rsid w:val="00E45131"/>
    <w:rsid w:val="00E45E30"/>
    <w:rsid w:val="00E52862"/>
    <w:rsid w:val="00E52F7C"/>
    <w:rsid w:val="00E55A27"/>
    <w:rsid w:val="00E5645F"/>
    <w:rsid w:val="00E57413"/>
    <w:rsid w:val="00E57939"/>
    <w:rsid w:val="00E63615"/>
    <w:rsid w:val="00E63BA1"/>
    <w:rsid w:val="00E6553E"/>
    <w:rsid w:val="00E65AAC"/>
    <w:rsid w:val="00E70A31"/>
    <w:rsid w:val="00E75E89"/>
    <w:rsid w:val="00E83661"/>
    <w:rsid w:val="00E84C8C"/>
    <w:rsid w:val="00E86BF6"/>
    <w:rsid w:val="00E86D0C"/>
    <w:rsid w:val="00E906EA"/>
    <w:rsid w:val="00E90B25"/>
    <w:rsid w:val="00E9110F"/>
    <w:rsid w:val="00E91BC8"/>
    <w:rsid w:val="00E942D7"/>
    <w:rsid w:val="00E94CD3"/>
    <w:rsid w:val="00E95FD6"/>
    <w:rsid w:val="00EA2E2B"/>
    <w:rsid w:val="00EA312A"/>
    <w:rsid w:val="00EA3218"/>
    <w:rsid w:val="00EA421A"/>
    <w:rsid w:val="00EA4E0A"/>
    <w:rsid w:val="00EA77F2"/>
    <w:rsid w:val="00EB298F"/>
    <w:rsid w:val="00EB32D7"/>
    <w:rsid w:val="00EB3BC5"/>
    <w:rsid w:val="00EB3C18"/>
    <w:rsid w:val="00EB4F09"/>
    <w:rsid w:val="00EB6D09"/>
    <w:rsid w:val="00EB7288"/>
    <w:rsid w:val="00EC1138"/>
    <w:rsid w:val="00EC15EE"/>
    <w:rsid w:val="00EC20A1"/>
    <w:rsid w:val="00EC23E2"/>
    <w:rsid w:val="00EC29B2"/>
    <w:rsid w:val="00EC5638"/>
    <w:rsid w:val="00EC75DA"/>
    <w:rsid w:val="00ED41A8"/>
    <w:rsid w:val="00ED4534"/>
    <w:rsid w:val="00EE0D83"/>
    <w:rsid w:val="00EE1B1B"/>
    <w:rsid w:val="00EE50D3"/>
    <w:rsid w:val="00EE5835"/>
    <w:rsid w:val="00EE606D"/>
    <w:rsid w:val="00EF41CD"/>
    <w:rsid w:val="00EF4827"/>
    <w:rsid w:val="00EF67BE"/>
    <w:rsid w:val="00EF7409"/>
    <w:rsid w:val="00F02E5D"/>
    <w:rsid w:val="00F03277"/>
    <w:rsid w:val="00F05609"/>
    <w:rsid w:val="00F104BA"/>
    <w:rsid w:val="00F12315"/>
    <w:rsid w:val="00F13B87"/>
    <w:rsid w:val="00F143C9"/>
    <w:rsid w:val="00F14C49"/>
    <w:rsid w:val="00F17121"/>
    <w:rsid w:val="00F22708"/>
    <w:rsid w:val="00F22D17"/>
    <w:rsid w:val="00F238DB"/>
    <w:rsid w:val="00F26F59"/>
    <w:rsid w:val="00F35927"/>
    <w:rsid w:val="00F37791"/>
    <w:rsid w:val="00F41EF7"/>
    <w:rsid w:val="00F54C0B"/>
    <w:rsid w:val="00F54E83"/>
    <w:rsid w:val="00F55657"/>
    <w:rsid w:val="00F55DDA"/>
    <w:rsid w:val="00F564D1"/>
    <w:rsid w:val="00F566C2"/>
    <w:rsid w:val="00F56740"/>
    <w:rsid w:val="00F572CB"/>
    <w:rsid w:val="00F611B0"/>
    <w:rsid w:val="00F61829"/>
    <w:rsid w:val="00F61B13"/>
    <w:rsid w:val="00F657A5"/>
    <w:rsid w:val="00F70BF0"/>
    <w:rsid w:val="00F74C86"/>
    <w:rsid w:val="00F74E0A"/>
    <w:rsid w:val="00F7629F"/>
    <w:rsid w:val="00F8126B"/>
    <w:rsid w:val="00F826A0"/>
    <w:rsid w:val="00F82A9E"/>
    <w:rsid w:val="00F832DC"/>
    <w:rsid w:val="00F848F1"/>
    <w:rsid w:val="00F858BF"/>
    <w:rsid w:val="00F91442"/>
    <w:rsid w:val="00F92BD4"/>
    <w:rsid w:val="00F943B4"/>
    <w:rsid w:val="00F95D7B"/>
    <w:rsid w:val="00FA3D82"/>
    <w:rsid w:val="00FB08C9"/>
    <w:rsid w:val="00FB2CBB"/>
    <w:rsid w:val="00FB5A01"/>
    <w:rsid w:val="00FB7428"/>
    <w:rsid w:val="00FC4383"/>
    <w:rsid w:val="00FD006F"/>
    <w:rsid w:val="00FD41CF"/>
    <w:rsid w:val="00FE2737"/>
    <w:rsid w:val="00FE48A4"/>
    <w:rsid w:val="00FE695B"/>
    <w:rsid w:val="00FF092B"/>
    <w:rsid w:val="00FF0E7B"/>
    <w:rsid w:val="00FF1574"/>
    <w:rsid w:val="7986C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69010"/>
  <w15:chartTrackingRefBased/>
  <w15:docId w15:val="{EA7236C1-60D2-41D7-820B-07F64A20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163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8B"/>
    <w:pPr>
      <w:keepNext/>
      <w:widowControl w:val="0"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  <w:lang w:eastAsia="zh-TW"/>
    </w:rPr>
  </w:style>
  <w:style w:type="paragraph" w:styleId="Heading2">
    <w:name w:val="heading 2"/>
    <w:basedOn w:val="Normal"/>
    <w:next w:val="NormalIndent"/>
    <w:link w:val="Heading2Char"/>
    <w:qFormat/>
    <w:rsid w:val="00965C78"/>
    <w:pPr>
      <w:keepNext/>
      <w:widowControl w:val="0"/>
      <w:numPr>
        <w:numId w:val="3"/>
      </w:numPr>
      <w:outlineLvl w:val="1"/>
    </w:pPr>
    <w:rPr>
      <w:rFonts w:ascii="DengXian Light" w:eastAsia="DengXian Light" w:hAnsi="DengXian Light" w:cs="Arial"/>
      <w:b/>
      <w:bCs/>
      <w:sz w:val="52"/>
      <w:szCs w:val="48"/>
      <w:lang w:eastAsia="zh-TW"/>
    </w:rPr>
  </w:style>
  <w:style w:type="paragraph" w:styleId="Heading3">
    <w:name w:val="heading 3"/>
    <w:basedOn w:val="Normal"/>
    <w:next w:val="NormalIndent"/>
    <w:link w:val="Heading3Char"/>
    <w:autoRedefine/>
    <w:uiPriority w:val="9"/>
    <w:qFormat/>
    <w:rsid w:val="00965C78"/>
    <w:pPr>
      <w:keepNext/>
      <w:numPr>
        <w:ilvl w:val="1"/>
        <w:numId w:val="3"/>
      </w:numPr>
      <w:jc w:val="both"/>
      <w:outlineLvl w:val="2"/>
    </w:pPr>
    <w:rPr>
      <w:rFonts w:ascii="DengXian Light" w:eastAsia="DengXian Light" w:hAnsi="DengXian Light" w:cs="Arial"/>
      <w:b/>
      <w:bCs/>
      <w:sz w:val="4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5C78"/>
    <w:pPr>
      <w:keepNext/>
      <w:widowControl w:val="0"/>
      <w:numPr>
        <w:ilvl w:val="2"/>
        <w:numId w:val="3"/>
      </w:numPr>
      <w:outlineLvl w:val="3"/>
    </w:pPr>
    <w:rPr>
      <w:rFonts w:ascii="DengXian Light" w:eastAsia="DengXian Light" w:hAnsi="DengXian Light" w:cstheme="majorBidi"/>
      <w:b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5C78"/>
    <w:pPr>
      <w:keepNext/>
      <w:widowControl w:val="0"/>
      <w:numPr>
        <w:ilvl w:val="3"/>
        <w:numId w:val="3"/>
      </w:numPr>
      <w:outlineLvl w:val="4"/>
    </w:pPr>
    <w:rPr>
      <w:rFonts w:ascii="DengXian Light" w:eastAsia="DengXian Light" w:hAnsi="DengXian Light" w:cstheme="majorBidi"/>
      <w:b/>
      <w:bCs/>
      <w:kern w:val="2"/>
      <w:sz w:val="32"/>
      <w:szCs w:val="3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Bullet level 1"/>
    <w:basedOn w:val="Normal"/>
    <w:link w:val="HeaderChar"/>
    <w:uiPriority w:val="99"/>
    <w:unhideWhenUsed/>
    <w:rsid w:val="002F024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PMingLiU"/>
      <w:kern w:val="2"/>
      <w:sz w:val="18"/>
      <w:szCs w:val="18"/>
      <w:lang w:eastAsia="zh-TW"/>
    </w:rPr>
  </w:style>
  <w:style w:type="character" w:customStyle="1" w:styleId="HeaderChar">
    <w:name w:val="Header Char"/>
    <w:aliases w:val="Bullet level 1 Char1"/>
    <w:basedOn w:val="DefaultParagraphFont"/>
    <w:link w:val="Header"/>
    <w:uiPriority w:val="99"/>
    <w:rsid w:val="002F02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0243"/>
    <w:pPr>
      <w:widowControl w:val="0"/>
      <w:tabs>
        <w:tab w:val="center" w:pos="4153"/>
        <w:tab w:val="right" w:pos="8306"/>
      </w:tabs>
      <w:snapToGrid w:val="0"/>
    </w:pPr>
    <w:rPr>
      <w:rFonts w:eastAsia="PMingLiU"/>
      <w:kern w:val="2"/>
      <w:sz w:val="18"/>
      <w:szCs w:val="18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2F0243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965C78"/>
    <w:rPr>
      <w:rFonts w:ascii="DengXian Light" w:eastAsia="DengXian Light" w:hAnsi="DengXian Light" w:cs="Arial"/>
      <w:b/>
      <w:bCs/>
      <w:kern w:val="0"/>
      <w:sz w:val="52"/>
      <w:szCs w:val="48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965C78"/>
    <w:rPr>
      <w:rFonts w:ascii="DengXian Light" w:eastAsia="DengXian Light" w:hAnsi="DengXian Light" w:cs="Arial"/>
      <w:b/>
      <w:bCs/>
      <w:kern w:val="0"/>
      <w:sz w:val="44"/>
      <w:szCs w:val="24"/>
    </w:rPr>
  </w:style>
  <w:style w:type="character" w:styleId="PageNumber">
    <w:name w:val="page number"/>
    <w:basedOn w:val="DefaultParagraphFont"/>
    <w:rsid w:val="002F0243"/>
  </w:style>
  <w:style w:type="paragraph" w:customStyle="1" w:styleId="BodTxt2">
    <w:name w:val="BodTxt2"/>
    <w:basedOn w:val="Normal"/>
    <w:uiPriority w:val="99"/>
    <w:rsid w:val="002F0243"/>
    <w:pPr>
      <w:ind w:left="1584" w:right="432"/>
      <w:jc w:val="both"/>
    </w:pPr>
    <w:rPr>
      <w:color w:val="000000"/>
      <w:sz w:val="22"/>
      <w:szCs w:val="20"/>
      <w:lang w:eastAsia="en-US"/>
    </w:rPr>
  </w:style>
  <w:style w:type="character" w:styleId="Hyperlink">
    <w:name w:val="Hyperlink"/>
    <w:uiPriority w:val="99"/>
    <w:rsid w:val="002F0243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2F0243"/>
    <w:pPr>
      <w:widowControl w:val="0"/>
      <w:spacing w:line="300" w:lineRule="atLeast"/>
      <w:ind w:firstLine="482"/>
    </w:pPr>
    <w:rPr>
      <w:rFonts w:ascii="Arial" w:eastAsia="MingLiU" w:hAnsi="Arial" w:cs="Arial"/>
      <w:sz w:val="20"/>
      <w:szCs w:val="20"/>
      <w:lang w:eastAsia="zh-TW"/>
    </w:rPr>
  </w:style>
  <w:style w:type="character" w:customStyle="1" w:styleId="BodyTextIndentChar">
    <w:name w:val="Body Text Indent Char"/>
    <w:basedOn w:val="DefaultParagraphFont"/>
    <w:link w:val="BodyTextIndent"/>
    <w:rsid w:val="002F0243"/>
    <w:rPr>
      <w:rFonts w:ascii="Arial" w:eastAsia="MingLiU" w:hAnsi="Arial" w:cs="Arial"/>
      <w:kern w:val="0"/>
      <w:sz w:val="20"/>
      <w:szCs w:val="20"/>
      <w:lang w:eastAsia="zh-TW"/>
    </w:rPr>
  </w:style>
  <w:style w:type="paragraph" w:styleId="TOC2">
    <w:name w:val="toc 2"/>
    <w:basedOn w:val="Normal"/>
    <w:next w:val="Normal"/>
    <w:autoRedefine/>
    <w:uiPriority w:val="39"/>
    <w:rsid w:val="002F0243"/>
    <w:pPr>
      <w:widowControl w:val="0"/>
      <w:ind w:left="240"/>
    </w:pPr>
    <w:rPr>
      <w:rFonts w:asciiTheme="minorHAnsi" w:eastAsiaTheme="minorHAnsi"/>
      <w:smallCaps/>
      <w:kern w:val="2"/>
      <w:sz w:val="20"/>
      <w:szCs w:val="20"/>
      <w:lang w:eastAsia="zh-TW"/>
    </w:rPr>
  </w:style>
  <w:style w:type="paragraph" w:styleId="TOC3">
    <w:name w:val="toc 3"/>
    <w:basedOn w:val="Normal"/>
    <w:next w:val="Normal"/>
    <w:autoRedefine/>
    <w:uiPriority w:val="39"/>
    <w:rsid w:val="00F54C0B"/>
    <w:pPr>
      <w:widowControl w:val="0"/>
      <w:ind w:left="480"/>
    </w:pPr>
    <w:rPr>
      <w:rFonts w:asciiTheme="minorHAnsi" w:eastAsiaTheme="minorHAnsi"/>
      <w:i/>
      <w:iCs/>
      <w:kern w:val="2"/>
      <w:sz w:val="20"/>
      <w:szCs w:val="20"/>
      <w:lang w:eastAsia="zh-TW"/>
    </w:rPr>
  </w:style>
  <w:style w:type="paragraph" w:styleId="NormalIndent">
    <w:name w:val="Normal Indent"/>
    <w:basedOn w:val="Normal"/>
    <w:rsid w:val="002F0243"/>
    <w:pPr>
      <w:widowControl w:val="0"/>
      <w:adjustRightInd w:val="0"/>
      <w:ind w:left="480"/>
      <w:textAlignment w:val="baseline"/>
    </w:pPr>
    <w:rPr>
      <w:rFonts w:ascii="MingLiU" w:eastAsia="MingLiU" w:hAnsi="Arial" w:cs="Arial"/>
      <w:sz w:val="20"/>
      <w:szCs w:val="20"/>
      <w:lang w:eastAsia="zh-TW"/>
    </w:rPr>
  </w:style>
  <w:style w:type="character" w:customStyle="1" w:styleId="Char">
    <w:name w:val="页眉 Char"/>
    <w:aliases w:val="Bullet level 1 Char"/>
    <w:uiPriority w:val="99"/>
    <w:rsid w:val="002F0243"/>
    <w:rPr>
      <w:kern w:val="2"/>
    </w:rPr>
  </w:style>
  <w:style w:type="paragraph" w:styleId="Subtitle">
    <w:name w:val="Subtitle"/>
    <w:basedOn w:val="Normal"/>
    <w:next w:val="NormalIndent"/>
    <w:link w:val="SubtitleChar"/>
    <w:rsid w:val="002E15FE"/>
    <w:pPr>
      <w:widowControl w:val="0"/>
      <w:numPr>
        <w:ilvl w:val="2"/>
        <w:numId w:val="1"/>
      </w:numPr>
      <w:spacing w:before="240" w:after="60" w:line="312" w:lineRule="auto"/>
      <w:outlineLvl w:val="1"/>
    </w:pPr>
    <w:rPr>
      <w:rFonts w:ascii="DengXian Light" w:eastAsia="DengXian Light" w:hAnsi="DengXian Light"/>
      <w:b/>
      <w:bCs/>
      <w:kern w:val="28"/>
      <w:sz w:val="36"/>
      <w:szCs w:val="32"/>
      <w:lang w:eastAsia="zh-TW"/>
    </w:rPr>
  </w:style>
  <w:style w:type="character" w:customStyle="1" w:styleId="SubtitleChar">
    <w:name w:val="Subtitle Char"/>
    <w:basedOn w:val="DefaultParagraphFont"/>
    <w:link w:val="Subtitle"/>
    <w:rsid w:val="002E15FE"/>
    <w:rPr>
      <w:rFonts w:ascii="DengXian Light" w:eastAsia="DengXian Light" w:hAnsi="DengXian Light" w:cs="Times New Roman"/>
      <w:b/>
      <w:bCs/>
      <w:kern w:val="28"/>
      <w:sz w:val="36"/>
      <w:szCs w:val="32"/>
      <w:lang w:eastAsia="zh-TW"/>
    </w:rPr>
  </w:style>
  <w:style w:type="paragraph" w:styleId="ListParagraph">
    <w:name w:val="List Paragraph"/>
    <w:basedOn w:val="Normal"/>
    <w:uiPriority w:val="34"/>
    <w:qFormat/>
    <w:rsid w:val="00C9218D"/>
    <w:pPr>
      <w:widowControl w:val="0"/>
      <w:ind w:firstLineChars="200" w:firstLine="420"/>
    </w:pPr>
    <w:rPr>
      <w:rFonts w:eastAsia="PMingLiU"/>
      <w:kern w:val="2"/>
      <w:lang w:eastAsia="zh-TW"/>
    </w:rPr>
  </w:style>
  <w:style w:type="paragraph" w:styleId="NoSpacing">
    <w:name w:val="No Spacing"/>
    <w:link w:val="NoSpacingChar"/>
    <w:uiPriority w:val="1"/>
    <w:qFormat/>
    <w:rsid w:val="0061146F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NormalWeb">
    <w:name w:val="Normal (Web)"/>
    <w:basedOn w:val="Normal"/>
    <w:uiPriority w:val="99"/>
    <w:semiHidden/>
    <w:unhideWhenUsed/>
    <w:rsid w:val="002E7261"/>
    <w:pPr>
      <w:spacing w:before="100" w:beforeAutospacing="1" w:after="100" w:afterAutospacing="1"/>
    </w:pPr>
    <w:rPr>
      <w:rFonts w:ascii="PMingLiU" w:hAnsi="PMingLiU" w:cs="PMingLiU"/>
    </w:rPr>
  </w:style>
  <w:style w:type="character" w:customStyle="1" w:styleId="NoSpacingChar">
    <w:name w:val="No Spacing Char"/>
    <w:basedOn w:val="DefaultParagraphFont"/>
    <w:link w:val="NoSpacing"/>
    <w:uiPriority w:val="1"/>
    <w:rsid w:val="008B5A8B"/>
    <w:rPr>
      <w:rFonts w:ascii="Times New Roman" w:eastAsia="PMingLiU" w:hAnsi="Times New Roman" w:cs="Times New Roman"/>
      <w:sz w:val="24"/>
      <w:szCs w:val="24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8B5A8B"/>
    <w:rPr>
      <w:rFonts w:asciiTheme="majorHAnsi" w:eastAsiaTheme="majorEastAsia" w:hAnsiTheme="majorHAnsi" w:cstheme="majorBidi"/>
      <w:b/>
      <w:bCs/>
      <w:kern w:val="52"/>
      <w:sz w:val="52"/>
      <w:szCs w:val="52"/>
      <w:lang w:eastAsia="zh-TW"/>
    </w:rPr>
  </w:style>
  <w:style w:type="paragraph" w:styleId="TOCHeading">
    <w:name w:val="TOC Heading"/>
    <w:basedOn w:val="Heading1"/>
    <w:next w:val="Normal"/>
    <w:uiPriority w:val="39"/>
    <w:unhideWhenUsed/>
    <w:qFormat/>
    <w:rsid w:val="008B5A8B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B5A8B"/>
    <w:pPr>
      <w:widowControl w:val="0"/>
      <w:spacing w:before="120" w:after="120"/>
    </w:pPr>
    <w:rPr>
      <w:rFonts w:asciiTheme="minorHAnsi" w:eastAsiaTheme="minorHAnsi"/>
      <w:b/>
      <w:bCs/>
      <w:caps/>
      <w:kern w:val="2"/>
      <w:sz w:val="20"/>
      <w:szCs w:val="20"/>
      <w:lang w:eastAsia="zh-TW"/>
    </w:rPr>
  </w:style>
  <w:style w:type="paragraph" w:styleId="TOC4">
    <w:name w:val="toc 4"/>
    <w:basedOn w:val="Normal"/>
    <w:next w:val="Normal"/>
    <w:autoRedefine/>
    <w:uiPriority w:val="39"/>
    <w:unhideWhenUsed/>
    <w:rsid w:val="008B5A8B"/>
    <w:pPr>
      <w:widowControl w:val="0"/>
      <w:ind w:left="72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TOC5">
    <w:name w:val="toc 5"/>
    <w:basedOn w:val="Normal"/>
    <w:next w:val="Normal"/>
    <w:autoRedefine/>
    <w:uiPriority w:val="39"/>
    <w:unhideWhenUsed/>
    <w:rsid w:val="008B5A8B"/>
    <w:pPr>
      <w:widowControl w:val="0"/>
      <w:ind w:left="96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TOC6">
    <w:name w:val="toc 6"/>
    <w:basedOn w:val="Normal"/>
    <w:next w:val="Normal"/>
    <w:autoRedefine/>
    <w:uiPriority w:val="39"/>
    <w:unhideWhenUsed/>
    <w:rsid w:val="008B5A8B"/>
    <w:pPr>
      <w:widowControl w:val="0"/>
      <w:ind w:left="120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TOC7">
    <w:name w:val="toc 7"/>
    <w:basedOn w:val="Normal"/>
    <w:next w:val="Normal"/>
    <w:autoRedefine/>
    <w:uiPriority w:val="39"/>
    <w:unhideWhenUsed/>
    <w:rsid w:val="008B5A8B"/>
    <w:pPr>
      <w:widowControl w:val="0"/>
      <w:ind w:left="144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TOC8">
    <w:name w:val="toc 8"/>
    <w:basedOn w:val="Normal"/>
    <w:next w:val="Normal"/>
    <w:autoRedefine/>
    <w:uiPriority w:val="39"/>
    <w:unhideWhenUsed/>
    <w:rsid w:val="008B5A8B"/>
    <w:pPr>
      <w:widowControl w:val="0"/>
      <w:ind w:left="168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TOC9">
    <w:name w:val="toc 9"/>
    <w:basedOn w:val="Normal"/>
    <w:next w:val="Normal"/>
    <w:autoRedefine/>
    <w:uiPriority w:val="39"/>
    <w:unhideWhenUsed/>
    <w:rsid w:val="008B5A8B"/>
    <w:pPr>
      <w:widowControl w:val="0"/>
      <w:ind w:left="1920"/>
    </w:pPr>
    <w:rPr>
      <w:rFonts w:asciiTheme="minorHAnsi" w:eastAsiaTheme="minorHAnsi"/>
      <w:kern w:val="2"/>
      <w:sz w:val="18"/>
      <w:szCs w:val="18"/>
      <w:lang w:eastAsia="zh-TW"/>
    </w:rPr>
  </w:style>
  <w:style w:type="paragraph" w:customStyle="1" w:styleId="1">
    <w:name w:val="樣式1"/>
    <w:basedOn w:val="Subtitle"/>
    <w:link w:val="10"/>
    <w:rsid w:val="002D24B6"/>
    <w:pPr>
      <w:outlineLvl w:val="3"/>
    </w:pPr>
    <w:rPr>
      <w:lang w:eastAsia="zh-CN"/>
    </w:rPr>
  </w:style>
  <w:style w:type="numbering" w:customStyle="1" w:styleId="2">
    <w:name w:val="樣式2"/>
    <w:uiPriority w:val="99"/>
    <w:rsid w:val="00616DCC"/>
    <w:pPr>
      <w:numPr>
        <w:numId w:val="2"/>
      </w:numPr>
    </w:pPr>
  </w:style>
  <w:style w:type="character" w:customStyle="1" w:styleId="10">
    <w:name w:val="樣式1 字元"/>
    <w:basedOn w:val="SubtitleChar"/>
    <w:link w:val="1"/>
    <w:rsid w:val="002D24B6"/>
    <w:rPr>
      <w:rFonts w:ascii="DengXian Light" w:eastAsia="DengXian Light" w:hAnsi="DengXian Light" w:cs="Times New Roman"/>
      <w:b/>
      <w:bCs/>
      <w:kern w:val="28"/>
      <w:sz w:val="36"/>
      <w:szCs w:val="32"/>
      <w:lang w:eastAsia="zh-TW"/>
    </w:rPr>
  </w:style>
  <w:style w:type="character" w:customStyle="1" w:styleId="Heading4Char">
    <w:name w:val="Heading 4 Char"/>
    <w:basedOn w:val="DefaultParagraphFont"/>
    <w:link w:val="Heading4"/>
    <w:uiPriority w:val="9"/>
    <w:rsid w:val="00965C78"/>
    <w:rPr>
      <w:rFonts w:ascii="DengXian Light" w:eastAsia="DengXian Light" w:hAnsi="DengXian Light" w:cstheme="majorBidi"/>
      <w:b/>
      <w:kern w:val="0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965C78"/>
    <w:rPr>
      <w:rFonts w:ascii="DengXian Light" w:eastAsia="DengXian Light" w:hAnsi="DengXian Light" w:cstheme="majorBidi"/>
      <w:b/>
      <w:bCs/>
      <w:sz w:val="32"/>
      <w:szCs w:val="36"/>
      <w:lang w:eastAsia="zh-TW"/>
    </w:rPr>
  </w:style>
  <w:style w:type="character" w:styleId="Emphasis">
    <w:name w:val="Emphasis"/>
    <w:basedOn w:val="DefaultParagraphFont"/>
    <w:uiPriority w:val="20"/>
    <w:qFormat/>
    <w:rsid w:val="009A65B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5B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5BD"/>
    <w:rPr>
      <w:rFonts w:asciiTheme="majorHAnsi" w:eastAsiaTheme="majorEastAsia" w:hAnsiTheme="majorHAnsi" w:cstheme="majorBidi"/>
      <w:sz w:val="18"/>
      <w:szCs w:val="18"/>
      <w:lang w:eastAsia="zh-TW"/>
    </w:rPr>
  </w:style>
  <w:style w:type="table" w:styleId="TableGrid">
    <w:name w:val="Table Grid"/>
    <w:basedOn w:val="TableNormal"/>
    <w:uiPriority w:val="39"/>
    <w:rsid w:val="002F1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A163B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277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wmf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wmf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DA77E4BC4454541B1C9F2DDBEA3CEFF" ma:contentTypeVersion="8" ma:contentTypeDescription="建立新的文件。" ma:contentTypeScope="" ma:versionID="588c57376cd60583465798a25e7b5add">
  <xsd:schema xmlns:xsd="http://www.w3.org/2001/XMLSchema" xmlns:xs="http://www.w3.org/2001/XMLSchema" xmlns:p="http://schemas.microsoft.com/office/2006/metadata/properties" xmlns:ns2="74ed1a23-137d-4d04-a5b8-287bb7d6631d" xmlns:ns3="51cbd3ba-b1f3-44c2-891b-e0477f83f443" targetNamespace="http://schemas.microsoft.com/office/2006/metadata/properties" ma:root="true" ma:fieldsID="e59b32f563b7b931dc3e820378b38caa" ns2:_="" ns3:_="">
    <xsd:import namespace="74ed1a23-137d-4d04-a5b8-287bb7d6631d"/>
    <xsd:import namespace="51cbd3ba-b1f3-44c2-891b-e0477f83f4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d1a23-137d-4d04-a5b8-287bb7d663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bd3ba-b1f3-44c2-891b-e0477f83f44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DBAC3-93B5-499E-9581-DF3B256D51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787AA6-C9C1-469A-9DCE-27C5E08513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d1a23-137d-4d04-a5b8-287bb7d6631d"/>
    <ds:schemaRef ds:uri="51cbd3ba-b1f3-44c2-891b-e0477f83f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568E75-F42B-418D-8243-AE19C6D67D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992FD7-122E-4433-A756-E87EE67D0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7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Guangnai Wang/WZS/Wistron</cp:lastModifiedBy>
  <cp:revision>1553</cp:revision>
  <dcterms:created xsi:type="dcterms:W3CDTF">2018-09-05T05:26:00Z</dcterms:created>
  <dcterms:modified xsi:type="dcterms:W3CDTF">2019-08-26T06:31:00Z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0x010100CDA77E4BC4454541B1C9F2DDBEA3CEFF</vt:lpwstr>
  </property>
</Properties>
</file>
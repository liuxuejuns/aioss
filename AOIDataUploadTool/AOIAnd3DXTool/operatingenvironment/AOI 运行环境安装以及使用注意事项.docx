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FB160D" w14:textId="77777777" w:rsidR="002F0243" w:rsidRPr="00453569" w:rsidRDefault="00756948" w:rsidP="00D0133B">
      <w:r w:rsidRPr="00453569">
        <w:t>□</w:t>
      </w:r>
      <w:r>
        <w:t>Engineering Directive(ED)</w:t>
      </w:r>
      <w:r>
        <w:tab/>
        <w:t xml:space="preserve"> </w:t>
      </w:r>
      <w:r w:rsidR="002F0243" w:rsidRPr="00453569">
        <w:t>■</w:t>
      </w:r>
      <w:r>
        <w:t>Engineering Specification (ES)</w:t>
      </w:r>
      <w:r>
        <w:tab/>
        <w:t xml:space="preserve">   </w:t>
      </w:r>
      <w:r w:rsidR="002F0243" w:rsidRPr="00453569">
        <w:t>□Manufacturing System (MS)</w:t>
      </w:r>
    </w:p>
    <w:tbl>
      <w:tblPr>
        <w:tblW w:w="13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243"/>
        <w:gridCol w:w="1415"/>
        <w:gridCol w:w="1048"/>
        <w:gridCol w:w="367"/>
        <w:gridCol w:w="1415"/>
        <w:gridCol w:w="1479"/>
        <w:gridCol w:w="1415"/>
        <w:gridCol w:w="1415"/>
        <w:gridCol w:w="1415"/>
        <w:gridCol w:w="1415"/>
      </w:tblGrid>
      <w:tr w:rsidR="002F0243" w:rsidRPr="007B480C" w14:paraId="290ADF37" w14:textId="77777777" w:rsidTr="00304C4C">
        <w:trPr>
          <w:gridAfter w:val="2"/>
          <w:wAfter w:w="2830" w:type="dxa"/>
          <w:cantSplit/>
        </w:trPr>
        <w:tc>
          <w:tcPr>
            <w:tcW w:w="4706" w:type="dxa"/>
            <w:gridSpan w:val="3"/>
            <w:vMerge w:val="restart"/>
            <w:tcBorders>
              <w:left w:val="nil"/>
            </w:tcBorders>
          </w:tcPr>
          <w:p w14:paraId="2E655BB4" w14:textId="031C877E" w:rsidR="002F0243" w:rsidRPr="008346BC" w:rsidRDefault="002F0243" w:rsidP="00304C4C">
            <w:pPr>
              <w:spacing w:line="320" w:lineRule="exact"/>
              <w:rPr>
                <w:rFonts w:ascii="Arial" w:hAnsi="Arial" w:cs="Arial"/>
                <w:sz w:val="20"/>
                <w:szCs w:val="20"/>
              </w:rPr>
            </w:pPr>
            <w:r w:rsidRPr="007B480C">
              <w:rPr>
                <w:rFonts w:ascii="Arial" w:hAnsi="Arial" w:cs="Arial"/>
                <w:sz w:val="20"/>
                <w:szCs w:val="20"/>
              </w:rPr>
              <w:t>Subject:</w:t>
            </w:r>
            <w:r w:rsidRPr="007B480C">
              <w:rPr>
                <w:rFonts w:ascii="Arial" w:hAnsi="Arial" w:cs="Arial"/>
                <w:color w:val="0000FF"/>
                <w:sz w:val="20"/>
                <w:szCs w:val="20"/>
              </w:rPr>
              <w:t xml:space="preserve"> </w:t>
            </w:r>
            <w:r w:rsidR="008E02D7">
              <w:rPr>
                <w:rFonts w:ascii="Arial" w:hAnsi="Arial" w:cs="Arial"/>
                <w:color w:val="000000"/>
                <w:sz w:val="20"/>
                <w:szCs w:val="20"/>
              </w:rPr>
              <w:t>AOI Storage System</w:t>
            </w:r>
          </w:p>
          <w:p w14:paraId="6BFAE2AA" w14:textId="77777777" w:rsidR="002F0243" w:rsidRPr="007B480C" w:rsidRDefault="002F0243" w:rsidP="00304C4C">
            <w:pPr>
              <w:spacing w:line="320" w:lineRule="exact"/>
              <w:rPr>
                <w:rFonts w:ascii="Arial" w:hAnsi="Arial" w:cs="Arial"/>
                <w:sz w:val="20"/>
                <w:szCs w:val="20"/>
              </w:rPr>
            </w:pPr>
            <w:r w:rsidRPr="007B480C">
              <w:rPr>
                <w:rFonts w:ascii="Arial" w:hAnsi="Arial" w:cs="Arial"/>
                <w:sz w:val="20"/>
                <w:szCs w:val="20"/>
              </w:rPr>
              <w:t>Document classification:</w:t>
            </w:r>
            <w:r w:rsidRPr="007B480C">
              <w:rPr>
                <w:rFonts w:ascii="Arial" w:hAnsi="Arial" w:cs="Arial"/>
                <w:color w:val="FF0000"/>
                <w:sz w:val="20"/>
                <w:szCs w:val="20"/>
              </w:rPr>
              <w:t xml:space="preserve"> Confidential</w:t>
            </w:r>
          </w:p>
        </w:tc>
        <w:tc>
          <w:tcPr>
            <w:tcW w:w="3261" w:type="dxa"/>
            <w:gridSpan w:val="3"/>
            <w:tcBorders>
              <w:bottom w:val="nil"/>
            </w:tcBorders>
          </w:tcPr>
          <w:p w14:paraId="28C1D78D" w14:textId="77777777" w:rsidR="002F0243" w:rsidRPr="007B480C" w:rsidRDefault="002F0243" w:rsidP="00304C4C">
            <w:pPr>
              <w:spacing w:beforeLines="20" w:before="48" w:afterLines="20" w:after="48" w:line="320" w:lineRule="exact"/>
              <w:rPr>
                <w:rFonts w:ascii="Arial" w:eastAsia="SimSun" w:hAnsi="Arial" w:cs="Arial"/>
                <w:sz w:val="20"/>
                <w:szCs w:val="20"/>
              </w:rPr>
            </w:pPr>
            <w:r w:rsidRPr="007B480C">
              <w:rPr>
                <w:rFonts w:ascii="Arial" w:hAnsi="Arial" w:cs="Arial"/>
                <w:sz w:val="20"/>
                <w:szCs w:val="20"/>
              </w:rPr>
              <w:t>Doc. No</w:t>
            </w:r>
            <w:r w:rsidRPr="007B480C">
              <w:rPr>
                <w:rFonts w:ascii="Arial" w:hAnsi="Arial" w:cs="Arial"/>
                <w:color w:val="000000"/>
                <w:sz w:val="20"/>
                <w:szCs w:val="20"/>
              </w:rPr>
              <w:t xml:space="preserve">.: </w:t>
            </w:r>
          </w:p>
        </w:tc>
        <w:tc>
          <w:tcPr>
            <w:tcW w:w="2830" w:type="dxa"/>
            <w:gridSpan w:val="2"/>
            <w:tcBorders>
              <w:bottom w:val="single" w:sz="4" w:space="0" w:color="auto"/>
              <w:right w:val="nil"/>
            </w:tcBorders>
          </w:tcPr>
          <w:p w14:paraId="327E219C" w14:textId="77777777" w:rsidR="002F0243" w:rsidRPr="00762C00" w:rsidRDefault="002F0243" w:rsidP="00304C4C">
            <w:pPr>
              <w:spacing w:beforeLines="20" w:before="48" w:afterLines="20" w:after="48" w:line="320" w:lineRule="exac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62C00">
              <w:rPr>
                <w:rFonts w:ascii="Arial" w:hAnsi="Arial" w:cs="Arial"/>
                <w:color w:val="000000"/>
                <w:sz w:val="20"/>
                <w:szCs w:val="20"/>
              </w:rPr>
              <w:t>Rev.:V0</w:t>
            </w:r>
            <w:r w:rsidRPr="00762C00">
              <w:rPr>
                <w:rFonts w:ascii="Arial" w:hAnsi="Arial" w:cs="Arial" w:hint="eastAsia"/>
                <w:color w:val="000000"/>
                <w:sz w:val="20"/>
                <w:szCs w:val="20"/>
              </w:rPr>
              <w:t>0</w:t>
            </w:r>
            <w:r w:rsidR="001D3D2B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2F0243" w:rsidRPr="007B480C" w14:paraId="374E1442" w14:textId="77777777" w:rsidTr="00304C4C">
        <w:trPr>
          <w:gridAfter w:val="2"/>
          <w:wAfter w:w="2830" w:type="dxa"/>
          <w:cantSplit/>
        </w:trPr>
        <w:tc>
          <w:tcPr>
            <w:tcW w:w="4706" w:type="dxa"/>
            <w:gridSpan w:val="3"/>
            <w:vMerge/>
            <w:tcBorders>
              <w:left w:val="nil"/>
            </w:tcBorders>
          </w:tcPr>
          <w:p w14:paraId="672A6659" w14:textId="77777777" w:rsidR="002F0243" w:rsidRPr="007B480C" w:rsidRDefault="002F0243" w:rsidP="00304C4C">
            <w:pPr>
              <w:spacing w:line="320" w:lineRule="exac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61" w:type="dxa"/>
            <w:gridSpan w:val="3"/>
            <w:tcBorders>
              <w:top w:val="nil"/>
            </w:tcBorders>
          </w:tcPr>
          <w:p w14:paraId="0627A405" w14:textId="34CC1460" w:rsidR="002F0243" w:rsidRPr="00762C00" w:rsidRDefault="001D3D2B" w:rsidP="00304C4C">
            <w:pPr>
              <w:spacing w:beforeLines="20" w:before="48" w:afterLines="20" w:after="48" w:line="320" w:lineRule="exac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Effective Date:</w:t>
            </w:r>
            <w:r w:rsidR="00750825">
              <w:rPr>
                <w:rFonts w:ascii="Arial" w:hAnsi="Arial" w:cs="Arial"/>
                <w:color w:val="000000"/>
                <w:sz w:val="20"/>
                <w:szCs w:val="20"/>
              </w:rPr>
              <w:t xml:space="preserve"> 2019/07/17</w:t>
            </w:r>
          </w:p>
        </w:tc>
        <w:tc>
          <w:tcPr>
            <w:tcW w:w="2830" w:type="dxa"/>
            <w:gridSpan w:val="2"/>
            <w:tcBorders>
              <w:top w:val="single" w:sz="4" w:space="0" w:color="auto"/>
              <w:right w:val="nil"/>
            </w:tcBorders>
          </w:tcPr>
          <w:p w14:paraId="7C6957F8" w14:textId="77777777" w:rsidR="002F0243" w:rsidRPr="007B480C" w:rsidRDefault="002F0243" w:rsidP="00304C4C">
            <w:pPr>
              <w:spacing w:beforeLines="20" w:before="48" w:afterLines="20" w:after="48" w:line="320" w:lineRule="exact"/>
              <w:rPr>
                <w:rFonts w:ascii="Arial" w:hAnsi="Arial" w:cs="Arial"/>
                <w:sz w:val="20"/>
                <w:szCs w:val="20"/>
              </w:rPr>
            </w:pPr>
            <w:r w:rsidRPr="007B480C">
              <w:rPr>
                <w:rFonts w:ascii="Arial" w:hAnsi="Arial" w:cs="Arial"/>
                <w:sz w:val="20"/>
                <w:szCs w:val="20"/>
              </w:rPr>
              <w:t>Revision Status</w:t>
            </w:r>
          </w:p>
        </w:tc>
      </w:tr>
      <w:tr w:rsidR="002F0243" w:rsidRPr="007B480C" w14:paraId="311D6044" w14:textId="77777777" w:rsidTr="00304C4C">
        <w:trPr>
          <w:gridAfter w:val="2"/>
          <w:wAfter w:w="2830" w:type="dxa"/>
          <w:cantSplit/>
          <w:trHeight w:val="170"/>
        </w:trPr>
        <w:tc>
          <w:tcPr>
            <w:tcW w:w="7967" w:type="dxa"/>
            <w:gridSpan w:val="6"/>
            <w:vMerge w:val="restart"/>
            <w:tcBorders>
              <w:left w:val="nil"/>
            </w:tcBorders>
          </w:tcPr>
          <w:p w14:paraId="6C7F3E71" w14:textId="77777777" w:rsidR="002F0243" w:rsidRPr="00A23768" w:rsidRDefault="002F0243" w:rsidP="00A23768">
            <w:pPr>
              <w:ind w:leftChars="100" w:left="240"/>
              <w:rPr>
                <w:rFonts w:ascii="Arial" w:eastAsia="SimSun" w:hAnsi="Arial" w:cs="Arial"/>
                <w:color w:val="000000"/>
                <w:sz w:val="20"/>
                <w:szCs w:val="20"/>
              </w:rPr>
            </w:pPr>
            <w:r w:rsidRPr="007B480C">
              <w:rPr>
                <w:rFonts w:ascii="Arial" w:eastAsia="SimSun" w:hAnsi="Arial" w:cs="Arial"/>
                <w:color w:val="000000"/>
              </w:rPr>
              <w:t>Description:</w:t>
            </w:r>
          </w:p>
          <w:p w14:paraId="0A37501D" w14:textId="77777777" w:rsidR="00A02233" w:rsidRDefault="00A02233" w:rsidP="004D78B1">
            <w:pPr>
              <w:rPr>
                <w:rFonts w:ascii="Arial" w:eastAsia="SimSun" w:hAnsi="Arial" w:cs="Arial"/>
                <w:sz w:val="20"/>
                <w:szCs w:val="20"/>
              </w:rPr>
            </w:pPr>
          </w:p>
          <w:p w14:paraId="6C651961" w14:textId="09F862DC" w:rsidR="0083416D" w:rsidRPr="00A02233" w:rsidRDefault="004D2595" w:rsidP="00263244">
            <w:r>
              <w:rPr>
                <w:rFonts w:ascii="Arial" w:eastAsia="SimSun" w:hAnsi="Arial" w:cs="Arial"/>
                <w:sz w:val="20"/>
                <w:szCs w:val="20"/>
              </w:rPr>
              <w:t>AOI (</w:t>
            </w:r>
            <w:bookmarkStart w:id="0" w:name="OLE_LINK1"/>
            <w:r>
              <w:rPr>
                <w:rFonts w:ascii="Arial" w:eastAsia="SimSun" w:hAnsi="Arial" w:cs="Arial"/>
                <w:sz w:val="20"/>
                <w:szCs w:val="20"/>
              </w:rPr>
              <w:t>Automated Optical Inspection</w:t>
            </w:r>
            <w:bookmarkEnd w:id="0"/>
            <w:r>
              <w:rPr>
                <w:rFonts w:ascii="Arial" w:eastAsia="SimSun" w:hAnsi="Arial" w:cs="Arial"/>
                <w:sz w:val="20"/>
                <w:szCs w:val="20"/>
              </w:rPr>
              <w:t>) Storage System</w:t>
            </w:r>
          </w:p>
        </w:tc>
        <w:tc>
          <w:tcPr>
            <w:tcW w:w="1415" w:type="dxa"/>
          </w:tcPr>
          <w:p w14:paraId="6D74EAC0" w14:textId="77777777" w:rsidR="002F0243" w:rsidRPr="007B480C" w:rsidRDefault="002F0243" w:rsidP="00304C4C">
            <w:pPr>
              <w:spacing w:line="314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B480C">
              <w:rPr>
                <w:rFonts w:ascii="Arial" w:hAnsi="Arial" w:cs="Arial"/>
                <w:sz w:val="20"/>
                <w:szCs w:val="20"/>
              </w:rPr>
              <w:t>Page</w:t>
            </w:r>
          </w:p>
        </w:tc>
        <w:tc>
          <w:tcPr>
            <w:tcW w:w="1415" w:type="dxa"/>
            <w:tcBorders>
              <w:right w:val="nil"/>
            </w:tcBorders>
          </w:tcPr>
          <w:p w14:paraId="112A2C3C" w14:textId="77777777" w:rsidR="002F0243" w:rsidRPr="007B480C" w:rsidRDefault="002F0243" w:rsidP="00304C4C">
            <w:pPr>
              <w:spacing w:line="314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B480C">
              <w:rPr>
                <w:rFonts w:ascii="Arial" w:hAnsi="Arial" w:cs="Arial"/>
                <w:sz w:val="20"/>
                <w:szCs w:val="20"/>
              </w:rPr>
              <w:t>Rev.</w:t>
            </w:r>
          </w:p>
        </w:tc>
      </w:tr>
      <w:tr w:rsidR="002F0243" w:rsidRPr="007B480C" w14:paraId="5DAB6C7B" w14:textId="77777777" w:rsidTr="00304C4C">
        <w:trPr>
          <w:gridAfter w:val="2"/>
          <w:wAfter w:w="2830" w:type="dxa"/>
          <w:cantSplit/>
          <w:trHeight w:val="170"/>
        </w:trPr>
        <w:tc>
          <w:tcPr>
            <w:tcW w:w="7967" w:type="dxa"/>
            <w:gridSpan w:val="6"/>
            <w:vMerge/>
            <w:tcBorders>
              <w:left w:val="nil"/>
            </w:tcBorders>
          </w:tcPr>
          <w:p w14:paraId="02EB378F" w14:textId="77777777" w:rsidR="002F0243" w:rsidRPr="007B480C" w:rsidRDefault="002F0243" w:rsidP="00304C4C">
            <w:pPr>
              <w:spacing w:line="320" w:lineRule="exac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5" w:type="dxa"/>
          </w:tcPr>
          <w:p w14:paraId="6A05A809" w14:textId="77777777" w:rsidR="002F0243" w:rsidRPr="007B480C" w:rsidRDefault="002F0243" w:rsidP="00304C4C">
            <w:pPr>
              <w:spacing w:line="314" w:lineRule="exact"/>
              <w:jc w:val="center"/>
              <w:rPr>
                <w:rFonts w:ascii="Arial" w:eastAsia="SimSun" w:hAnsi="Arial" w:cs="Arial"/>
                <w:sz w:val="18"/>
                <w:szCs w:val="18"/>
              </w:rPr>
            </w:pPr>
          </w:p>
        </w:tc>
        <w:tc>
          <w:tcPr>
            <w:tcW w:w="1415" w:type="dxa"/>
            <w:tcBorders>
              <w:right w:val="nil"/>
            </w:tcBorders>
          </w:tcPr>
          <w:p w14:paraId="5A39BBE3" w14:textId="77777777" w:rsidR="002F0243" w:rsidRPr="007B480C" w:rsidRDefault="002F0243" w:rsidP="00304C4C">
            <w:pPr>
              <w:spacing w:line="314" w:lineRule="exact"/>
              <w:jc w:val="center"/>
              <w:rPr>
                <w:rFonts w:ascii="Arial" w:eastAsia="SimSun" w:hAnsi="Arial" w:cs="Arial"/>
                <w:sz w:val="18"/>
                <w:szCs w:val="18"/>
              </w:rPr>
            </w:pPr>
          </w:p>
        </w:tc>
      </w:tr>
      <w:tr w:rsidR="002F0243" w:rsidRPr="007B480C" w14:paraId="41C8F396" w14:textId="77777777" w:rsidTr="00304C4C">
        <w:trPr>
          <w:gridAfter w:val="2"/>
          <w:wAfter w:w="2830" w:type="dxa"/>
          <w:cantSplit/>
          <w:trHeight w:val="144"/>
        </w:trPr>
        <w:tc>
          <w:tcPr>
            <w:tcW w:w="7967" w:type="dxa"/>
            <w:gridSpan w:val="6"/>
            <w:vMerge/>
            <w:tcBorders>
              <w:left w:val="nil"/>
            </w:tcBorders>
          </w:tcPr>
          <w:p w14:paraId="72A3D3EC" w14:textId="77777777" w:rsidR="002F0243" w:rsidRPr="007B480C" w:rsidRDefault="002F0243" w:rsidP="00304C4C">
            <w:pPr>
              <w:spacing w:line="320" w:lineRule="exac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5" w:type="dxa"/>
          </w:tcPr>
          <w:p w14:paraId="0D0B940D" w14:textId="77777777" w:rsidR="002F0243" w:rsidRPr="007B480C" w:rsidRDefault="002F0243" w:rsidP="00304C4C">
            <w:pPr>
              <w:spacing w:line="314" w:lineRule="exact"/>
              <w:jc w:val="center"/>
              <w:rPr>
                <w:rFonts w:ascii="Arial" w:eastAsia="SimSun" w:hAnsi="Arial" w:cs="Arial"/>
                <w:sz w:val="18"/>
                <w:szCs w:val="18"/>
              </w:rPr>
            </w:pPr>
          </w:p>
        </w:tc>
        <w:tc>
          <w:tcPr>
            <w:tcW w:w="1415" w:type="dxa"/>
            <w:tcBorders>
              <w:right w:val="nil"/>
            </w:tcBorders>
          </w:tcPr>
          <w:p w14:paraId="0E27B00A" w14:textId="77777777" w:rsidR="002F0243" w:rsidRPr="00D21EDB" w:rsidRDefault="002F0243" w:rsidP="00304C4C">
            <w:pPr>
              <w:spacing w:line="314" w:lineRule="exact"/>
              <w:jc w:val="center"/>
              <w:rPr>
                <w:rFonts w:ascii="Arial" w:eastAsiaTheme="minorEastAsia" w:hAnsi="Arial" w:cs="Arial"/>
                <w:sz w:val="18"/>
                <w:szCs w:val="18"/>
              </w:rPr>
            </w:pPr>
          </w:p>
        </w:tc>
      </w:tr>
      <w:tr w:rsidR="002F0243" w:rsidRPr="007B480C" w14:paraId="60061E4C" w14:textId="77777777" w:rsidTr="00304C4C">
        <w:trPr>
          <w:gridAfter w:val="2"/>
          <w:wAfter w:w="2830" w:type="dxa"/>
          <w:cantSplit/>
          <w:trHeight w:val="170"/>
        </w:trPr>
        <w:tc>
          <w:tcPr>
            <w:tcW w:w="7967" w:type="dxa"/>
            <w:gridSpan w:val="6"/>
            <w:vMerge/>
            <w:tcBorders>
              <w:left w:val="nil"/>
            </w:tcBorders>
          </w:tcPr>
          <w:p w14:paraId="44EAFD9C" w14:textId="77777777" w:rsidR="002F0243" w:rsidRPr="007B480C" w:rsidRDefault="002F0243" w:rsidP="00304C4C">
            <w:pPr>
              <w:spacing w:line="320" w:lineRule="exac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5" w:type="dxa"/>
          </w:tcPr>
          <w:p w14:paraId="4B94D5A5" w14:textId="77777777" w:rsidR="002F0243" w:rsidRPr="007B480C" w:rsidRDefault="002F0243" w:rsidP="00304C4C">
            <w:pPr>
              <w:spacing w:line="314" w:lineRule="exact"/>
              <w:jc w:val="center"/>
              <w:rPr>
                <w:rFonts w:ascii="Arial" w:eastAsia="SimSun" w:hAnsi="Arial" w:cs="Arial"/>
                <w:sz w:val="18"/>
                <w:szCs w:val="18"/>
              </w:rPr>
            </w:pPr>
          </w:p>
        </w:tc>
        <w:tc>
          <w:tcPr>
            <w:tcW w:w="1415" w:type="dxa"/>
            <w:tcBorders>
              <w:right w:val="nil"/>
            </w:tcBorders>
          </w:tcPr>
          <w:p w14:paraId="3DEEC669" w14:textId="77777777" w:rsidR="002F0243" w:rsidRPr="007B480C" w:rsidRDefault="002F0243" w:rsidP="00304C4C">
            <w:pPr>
              <w:spacing w:line="314" w:lineRule="exact"/>
              <w:jc w:val="center"/>
              <w:rPr>
                <w:rFonts w:ascii="Arial" w:eastAsia="SimSun" w:hAnsi="Arial" w:cs="Arial"/>
                <w:sz w:val="18"/>
                <w:szCs w:val="18"/>
              </w:rPr>
            </w:pPr>
          </w:p>
        </w:tc>
      </w:tr>
      <w:tr w:rsidR="002F0243" w:rsidRPr="007B480C" w14:paraId="3656B9AB" w14:textId="77777777" w:rsidTr="00304C4C">
        <w:trPr>
          <w:gridAfter w:val="2"/>
          <w:wAfter w:w="2830" w:type="dxa"/>
          <w:cantSplit/>
          <w:trHeight w:val="170"/>
        </w:trPr>
        <w:tc>
          <w:tcPr>
            <w:tcW w:w="7967" w:type="dxa"/>
            <w:gridSpan w:val="6"/>
            <w:vMerge/>
            <w:tcBorders>
              <w:left w:val="nil"/>
            </w:tcBorders>
          </w:tcPr>
          <w:p w14:paraId="45FB0818" w14:textId="77777777" w:rsidR="002F0243" w:rsidRPr="007B480C" w:rsidRDefault="002F0243" w:rsidP="00304C4C">
            <w:pPr>
              <w:spacing w:line="320" w:lineRule="exac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5" w:type="dxa"/>
          </w:tcPr>
          <w:p w14:paraId="049F31CB" w14:textId="77777777" w:rsidR="002F0243" w:rsidRPr="007B480C" w:rsidRDefault="002F0243" w:rsidP="00304C4C">
            <w:pPr>
              <w:spacing w:line="314" w:lineRule="exact"/>
              <w:jc w:val="center"/>
              <w:rPr>
                <w:rFonts w:ascii="Arial" w:eastAsia="SimSun" w:hAnsi="Arial" w:cs="Arial"/>
                <w:sz w:val="18"/>
                <w:szCs w:val="18"/>
              </w:rPr>
            </w:pPr>
          </w:p>
        </w:tc>
        <w:tc>
          <w:tcPr>
            <w:tcW w:w="1415" w:type="dxa"/>
            <w:tcBorders>
              <w:right w:val="nil"/>
            </w:tcBorders>
          </w:tcPr>
          <w:p w14:paraId="53128261" w14:textId="77777777" w:rsidR="002F0243" w:rsidRPr="007B480C" w:rsidRDefault="002F0243" w:rsidP="00304C4C">
            <w:pPr>
              <w:spacing w:line="314" w:lineRule="exact"/>
              <w:jc w:val="center"/>
              <w:rPr>
                <w:rFonts w:ascii="Arial" w:eastAsia="SimSun" w:hAnsi="Arial" w:cs="Arial"/>
                <w:sz w:val="18"/>
                <w:szCs w:val="18"/>
              </w:rPr>
            </w:pPr>
          </w:p>
        </w:tc>
      </w:tr>
      <w:tr w:rsidR="002F0243" w:rsidRPr="007B480C" w14:paraId="62486C05" w14:textId="77777777" w:rsidTr="00304C4C">
        <w:trPr>
          <w:gridAfter w:val="2"/>
          <w:wAfter w:w="2830" w:type="dxa"/>
          <w:cantSplit/>
          <w:trHeight w:val="170"/>
        </w:trPr>
        <w:tc>
          <w:tcPr>
            <w:tcW w:w="7967" w:type="dxa"/>
            <w:gridSpan w:val="6"/>
            <w:vMerge/>
            <w:tcBorders>
              <w:left w:val="nil"/>
            </w:tcBorders>
          </w:tcPr>
          <w:p w14:paraId="4101652C" w14:textId="77777777" w:rsidR="002F0243" w:rsidRPr="007B480C" w:rsidRDefault="002F0243" w:rsidP="00304C4C">
            <w:pPr>
              <w:spacing w:line="320" w:lineRule="exac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5" w:type="dxa"/>
          </w:tcPr>
          <w:p w14:paraId="4B99056E" w14:textId="77777777" w:rsidR="002F0243" w:rsidRPr="007B480C" w:rsidRDefault="002F0243" w:rsidP="00304C4C">
            <w:pPr>
              <w:spacing w:line="314" w:lineRule="exact"/>
              <w:jc w:val="center"/>
              <w:rPr>
                <w:rFonts w:ascii="Arial" w:eastAsia="SimSun" w:hAnsi="Arial" w:cs="Arial"/>
                <w:sz w:val="18"/>
                <w:szCs w:val="18"/>
              </w:rPr>
            </w:pPr>
          </w:p>
        </w:tc>
        <w:tc>
          <w:tcPr>
            <w:tcW w:w="1415" w:type="dxa"/>
            <w:tcBorders>
              <w:right w:val="nil"/>
            </w:tcBorders>
          </w:tcPr>
          <w:p w14:paraId="1299C43A" w14:textId="77777777" w:rsidR="002F0243" w:rsidRPr="007B480C" w:rsidRDefault="002F0243" w:rsidP="00304C4C">
            <w:pPr>
              <w:spacing w:line="314" w:lineRule="exact"/>
              <w:jc w:val="center"/>
              <w:rPr>
                <w:rFonts w:ascii="Arial" w:eastAsia="SimSun" w:hAnsi="Arial" w:cs="Arial"/>
                <w:sz w:val="18"/>
                <w:szCs w:val="18"/>
              </w:rPr>
            </w:pPr>
          </w:p>
        </w:tc>
      </w:tr>
      <w:tr w:rsidR="002F0243" w:rsidRPr="007B480C" w14:paraId="4DDBEF00" w14:textId="77777777" w:rsidTr="00304C4C">
        <w:trPr>
          <w:gridAfter w:val="2"/>
          <w:wAfter w:w="2830" w:type="dxa"/>
          <w:cantSplit/>
          <w:trHeight w:val="170"/>
        </w:trPr>
        <w:tc>
          <w:tcPr>
            <w:tcW w:w="7967" w:type="dxa"/>
            <w:gridSpan w:val="6"/>
            <w:vMerge/>
            <w:tcBorders>
              <w:left w:val="nil"/>
            </w:tcBorders>
          </w:tcPr>
          <w:p w14:paraId="3461D779" w14:textId="77777777" w:rsidR="002F0243" w:rsidRPr="007B480C" w:rsidRDefault="002F0243" w:rsidP="00304C4C">
            <w:pPr>
              <w:spacing w:line="320" w:lineRule="exac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5" w:type="dxa"/>
          </w:tcPr>
          <w:p w14:paraId="3CF2D8B6" w14:textId="77777777" w:rsidR="002F0243" w:rsidRPr="007B480C" w:rsidRDefault="002F0243" w:rsidP="00304C4C">
            <w:pPr>
              <w:spacing w:line="314" w:lineRule="exact"/>
              <w:jc w:val="center"/>
              <w:rPr>
                <w:rFonts w:ascii="Arial" w:eastAsia="SimSun" w:hAnsi="Arial" w:cs="Arial"/>
                <w:sz w:val="18"/>
                <w:szCs w:val="18"/>
              </w:rPr>
            </w:pPr>
          </w:p>
        </w:tc>
        <w:tc>
          <w:tcPr>
            <w:tcW w:w="1415" w:type="dxa"/>
            <w:tcBorders>
              <w:right w:val="nil"/>
            </w:tcBorders>
          </w:tcPr>
          <w:p w14:paraId="0FB78278" w14:textId="77777777" w:rsidR="002F0243" w:rsidRPr="007B480C" w:rsidRDefault="002F0243" w:rsidP="00304C4C">
            <w:pPr>
              <w:spacing w:line="314" w:lineRule="exact"/>
              <w:jc w:val="center"/>
              <w:rPr>
                <w:rFonts w:ascii="Arial" w:eastAsia="SimSun" w:hAnsi="Arial" w:cs="Arial"/>
                <w:sz w:val="18"/>
                <w:szCs w:val="18"/>
              </w:rPr>
            </w:pPr>
          </w:p>
        </w:tc>
      </w:tr>
      <w:tr w:rsidR="002F0243" w:rsidRPr="007B480C" w14:paraId="1FC39945" w14:textId="77777777" w:rsidTr="00304C4C">
        <w:trPr>
          <w:gridAfter w:val="2"/>
          <w:wAfter w:w="2830" w:type="dxa"/>
          <w:cantSplit/>
          <w:trHeight w:val="170"/>
        </w:trPr>
        <w:tc>
          <w:tcPr>
            <w:tcW w:w="7967" w:type="dxa"/>
            <w:gridSpan w:val="6"/>
            <w:vMerge/>
            <w:tcBorders>
              <w:left w:val="nil"/>
            </w:tcBorders>
          </w:tcPr>
          <w:p w14:paraId="0562CB0E" w14:textId="77777777" w:rsidR="002F0243" w:rsidRPr="007B480C" w:rsidRDefault="002F0243" w:rsidP="00304C4C">
            <w:pPr>
              <w:spacing w:line="320" w:lineRule="exac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5" w:type="dxa"/>
          </w:tcPr>
          <w:p w14:paraId="34CE0A41" w14:textId="77777777" w:rsidR="002F0243" w:rsidRPr="007B480C" w:rsidRDefault="002F0243" w:rsidP="00304C4C">
            <w:pPr>
              <w:spacing w:line="314" w:lineRule="exact"/>
              <w:jc w:val="center"/>
              <w:rPr>
                <w:rFonts w:ascii="Arial" w:eastAsia="SimSun" w:hAnsi="Arial" w:cs="Arial"/>
                <w:sz w:val="18"/>
                <w:szCs w:val="18"/>
              </w:rPr>
            </w:pPr>
          </w:p>
        </w:tc>
        <w:tc>
          <w:tcPr>
            <w:tcW w:w="1415" w:type="dxa"/>
            <w:tcBorders>
              <w:right w:val="nil"/>
            </w:tcBorders>
          </w:tcPr>
          <w:p w14:paraId="62EBF3C5" w14:textId="77777777" w:rsidR="002F0243" w:rsidRPr="007B480C" w:rsidRDefault="002F0243" w:rsidP="00304C4C">
            <w:pPr>
              <w:spacing w:line="314" w:lineRule="exact"/>
              <w:jc w:val="center"/>
              <w:rPr>
                <w:rFonts w:ascii="Arial" w:eastAsia="SimSun" w:hAnsi="Arial" w:cs="Arial"/>
                <w:sz w:val="18"/>
                <w:szCs w:val="18"/>
              </w:rPr>
            </w:pPr>
          </w:p>
        </w:tc>
      </w:tr>
      <w:tr w:rsidR="002F0243" w:rsidRPr="007B480C" w14:paraId="6D98A12B" w14:textId="77777777" w:rsidTr="00304C4C">
        <w:trPr>
          <w:gridAfter w:val="2"/>
          <w:wAfter w:w="2830" w:type="dxa"/>
          <w:cantSplit/>
          <w:trHeight w:val="170"/>
        </w:trPr>
        <w:tc>
          <w:tcPr>
            <w:tcW w:w="7967" w:type="dxa"/>
            <w:gridSpan w:val="6"/>
            <w:vMerge/>
            <w:tcBorders>
              <w:left w:val="nil"/>
            </w:tcBorders>
          </w:tcPr>
          <w:p w14:paraId="2946DB82" w14:textId="77777777" w:rsidR="002F0243" w:rsidRPr="007B480C" w:rsidRDefault="002F0243" w:rsidP="00304C4C">
            <w:pPr>
              <w:spacing w:line="320" w:lineRule="exac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5" w:type="dxa"/>
          </w:tcPr>
          <w:p w14:paraId="5997CC1D" w14:textId="77777777" w:rsidR="002F0243" w:rsidRPr="007B480C" w:rsidRDefault="002F0243" w:rsidP="00304C4C">
            <w:pPr>
              <w:spacing w:line="314" w:lineRule="exact"/>
              <w:jc w:val="center"/>
              <w:rPr>
                <w:rFonts w:ascii="Arial" w:eastAsia="SimSun" w:hAnsi="Arial" w:cs="Arial"/>
                <w:sz w:val="18"/>
                <w:szCs w:val="18"/>
              </w:rPr>
            </w:pPr>
          </w:p>
        </w:tc>
        <w:tc>
          <w:tcPr>
            <w:tcW w:w="1415" w:type="dxa"/>
            <w:tcBorders>
              <w:right w:val="nil"/>
            </w:tcBorders>
          </w:tcPr>
          <w:p w14:paraId="110FFD37" w14:textId="77777777" w:rsidR="002F0243" w:rsidRPr="007B480C" w:rsidRDefault="002F0243" w:rsidP="00304C4C">
            <w:pPr>
              <w:spacing w:line="314" w:lineRule="exact"/>
              <w:jc w:val="center"/>
              <w:rPr>
                <w:rFonts w:ascii="Arial" w:eastAsia="SimSun" w:hAnsi="Arial" w:cs="Arial"/>
                <w:sz w:val="18"/>
                <w:szCs w:val="18"/>
              </w:rPr>
            </w:pPr>
          </w:p>
        </w:tc>
      </w:tr>
      <w:tr w:rsidR="002F0243" w:rsidRPr="007B480C" w14:paraId="6B699379" w14:textId="77777777" w:rsidTr="00304C4C">
        <w:trPr>
          <w:gridAfter w:val="2"/>
          <w:wAfter w:w="2830" w:type="dxa"/>
          <w:cantSplit/>
          <w:trHeight w:val="170"/>
        </w:trPr>
        <w:tc>
          <w:tcPr>
            <w:tcW w:w="7967" w:type="dxa"/>
            <w:gridSpan w:val="6"/>
            <w:vMerge/>
            <w:tcBorders>
              <w:left w:val="nil"/>
            </w:tcBorders>
          </w:tcPr>
          <w:p w14:paraId="3FE9F23F" w14:textId="77777777" w:rsidR="002F0243" w:rsidRPr="007B480C" w:rsidRDefault="002F0243" w:rsidP="00304C4C">
            <w:pPr>
              <w:spacing w:line="320" w:lineRule="exac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5" w:type="dxa"/>
          </w:tcPr>
          <w:p w14:paraId="1F72F646" w14:textId="77777777" w:rsidR="002F0243" w:rsidRPr="007B480C" w:rsidRDefault="002F0243" w:rsidP="00304C4C">
            <w:pPr>
              <w:spacing w:line="314" w:lineRule="exact"/>
              <w:jc w:val="center"/>
              <w:rPr>
                <w:rFonts w:ascii="Arial" w:eastAsia="SimSun" w:hAnsi="Arial" w:cs="Arial"/>
                <w:sz w:val="18"/>
                <w:szCs w:val="18"/>
              </w:rPr>
            </w:pPr>
          </w:p>
        </w:tc>
        <w:tc>
          <w:tcPr>
            <w:tcW w:w="1415" w:type="dxa"/>
            <w:tcBorders>
              <w:right w:val="nil"/>
            </w:tcBorders>
          </w:tcPr>
          <w:p w14:paraId="08CE6F91" w14:textId="77777777" w:rsidR="002F0243" w:rsidRPr="007B480C" w:rsidRDefault="002F0243" w:rsidP="00304C4C">
            <w:pPr>
              <w:spacing w:line="314" w:lineRule="exact"/>
              <w:jc w:val="center"/>
              <w:rPr>
                <w:rFonts w:ascii="Arial" w:eastAsia="SimSun" w:hAnsi="Arial" w:cs="Arial"/>
                <w:sz w:val="18"/>
                <w:szCs w:val="18"/>
              </w:rPr>
            </w:pPr>
          </w:p>
        </w:tc>
      </w:tr>
      <w:tr w:rsidR="002F0243" w:rsidRPr="007B480C" w14:paraId="61CDCEAD" w14:textId="77777777" w:rsidTr="00304C4C">
        <w:trPr>
          <w:gridAfter w:val="2"/>
          <w:wAfter w:w="2830" w:type="dxa"/>
          <w:cantSplit/>
          <w:trHeight w:val="170"/>
        </w:trPr>
        <w:tc>
          <w:tcPr>
            <w:tcW w:w="7967" w:type="dxa"/>
            <w:gridSpan w:val="6"/>
            <w:vMerge/>
            <w:tcBorders>
              <w:left w:val="nil"/>
            </w:tcBorders>
          </w:tcPr>
          <w:p w14:paraId="6BB9E253" w14:textId="77777777" w:rsidR="002F0243" w:rsidRPr="007B480C" w:rsidRDefault="002F0243" w:rsidP="00304C4C">
            <w:pPr>
              <w:spacing w:line="320" w:lineRule="exac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5" w:type="dxa"/>
          </w:tcPr>
          <w:p w14:paraId="23DE523C" w14:textId="77777777" w:rsidR="002F0243" w:rsidRPr="007B480C" w:rsidRDefault="002F0243" w:rsidP="00304C4C">
            <w:pPr>
              <w:spacing w:line="314" w:lineRule="exact"/>
              <w:jc w:val="center"/>
              <w:rPr>
                <w:rFonts w:ascii="Arial" w:eastAsia="SimSun" w:hAnsi="Arial" w:cs="Arial"/>
                <w:sz w:val="18"/>
                <w:szCs w:val="18"/>
              </w:rPr>
            </w:pPr>
          </w:p>
        </w:tc>
        <w:tc>
          <w:tcPr>
            <w:tcW w:w="1415" w:type="dxa"/>
            <w:tcBorders>
              <w:right w:val="nil"/>
            </w:tcBorders>
          </w:tcPr>
          <w:p w14:paraId="52E56223" w14:textId="77777777" w:rsidR="002F0243" w:rsidRPr="007B480C" w:rsidRDefault="002F0243" w:rsidP="00304C4C">
            <w:pPr>
              <w:spacing w:line="314" w:lineRule="exact"/>
              <w:jc w:val="center"/>
              <w:rPr>
                <w:rFonts w:ascii="Arial" w:eastAsia="SimSun" w:hAnsi="Arial" w:cs="Arial"/>
                <w:sz w:val="18"/>
                <w:szCs w:val="18"/>
              </w:rPr>
            </w:pPr>
          </w:p>
        </w:tc>
      </w:tr>
      <w:tr w:rsidR="002F0243" w:rsidRPr="007B480C" w14:paraId="07547A01" w14:textId="77777777" w:rsidTr="00304C4C">
        <w:trPr>
          <w:gridAfter w:val="2"/>
          <w:wAfter w:w="2830" w:type="dxa"/>
          <w:cantSplit/>
          <w:trHeight w:val="170"/>
        </w:trPr>
        <w:tc>
          <w:tcPr>
            <w:tcW w:w="7967" w:type="dxa"/>
            <w:gridSpan w:val="6"/>
            <w:vMerge/>
            <w:tcBorders>
              <w:left w:val="nil"/>
            </w:tcBorders>
          </w:tcPr>
          <w:p w14:paraId="5043CB0F" w14:textId="77777777" w:rsidR="002F0243" w:rsidRPr="007B480C" w:rsidRDefault="002F0243" w:rsidP="00304C4C">
            <w:pPr>
              <w:spacing w:line="320" w:lineRule="exac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5" w:type="dxa"/>
          </w:tcPr>
          <w:p w14:paraId="07459315" w14:textId="77777777" w:rsidR="002F0243" w:rsidRPr="007B480C" w:rsidRDefault="002F0243" w:rsidP="00304C4C">
            <w:pPr>
              <w:spacing w:line="310" w:lineRule="exact"/>
              <w:jc w:val="center"/>
              <w:rPr>
                <w:rFonts w:ascii="Arial" w:eastAsia="SimSun" w:hAnsi="Arial" w:cs="Arial"/>
                <w:sz w:val="18"/>
                <w:szCs w:val="18"/>
              </w:rPr>
            </w:pPr>
          </w:p>
        </w:tc>
        <w:tc>
          <w:tcPr>
            <w:tcW w:w="1415" w:type="dxa"/>
            <w:tcBorders>
              <w:right w:val="nil"/>
            </w:tcBorders>
          </w:tcPr>
          <w:p w14:paraId="6537F28F" w14:textId="77777777" w:rsidR="002F0243" w:rsidRPr="007B480C" w:rsidRDefault="002F0243" w:rsidP="00304C4C">
            <w:pPr>
              <w:spacing w:line="310" w:lineRule="exact"/>
              <w:jc w:val="center"/>
              <w:rPr>
                <w:rFonts w:ascii="Arial" w:eastAsia="SimSun" w:hAnsi="Arial" w:cs="Arial"/>
                <w:sz w:val="18"/>
                <w:szCs w:val="18"/>
              </w:rPr>
            </w:pPr>
          </w:p>
        </w:tc>
      </w:tr>
      <w:tr w:rsidR="002F0243" w:rsidRPr="007B480C" w14:paraId="6DFB9E20" w14:textId="77777777" w:rsidTr="00304C4C">
        <w:trPr>
          <w:gridAfter w:val="2"/>
          <w:wAfter w:w="2830" w:type="dxa"/>
          <w:cantSplit/>
          <w:trHeight w:val="170"/>
        </w:trPr>
        <w:tc>
          <w:tcPr>
            <w:tcW w:w="7967" w:type="dxa"/>
            <w:gridSpan w:val="6"/>
            <w:vMerge/>
            <w:tcBorders>
              <w:left w:val="nil"/>
            </w:tcBorders>
          </w:tcPr>
          <w:p w14:paraId="70DF9E56" w14:textId="77777777" w:rsidR="002F0243" w:rsidRPr="007B480C" w:rsidRDefault="002F0243" w:rsidP="00304C4C">
            <w:pPr>
              <w:spacing w:line="320" w:lineRule="exac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5" w:type="dxa"/>
          </w:tcPr>
          <w:p w14:paraId="44E871BC" w14:textId="77777777" w:rsidR="002F0243" w:rsidRPr="007B480C" w:rsidRDefault="002F0243" w:rsidP="00304C4C">
            <w:pPr>
              <w:spacing w:line="32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5" w:type="dxa"/>
            <w:tcBorders>
              <w:right w:val="nil"/>
            </w:tcBorders>
          </w:tcPr>
          <w:p w14:paraId="144A5D23" w14:textId="77777777" w:rsidR="002F0243" w:rsidRPr="007B480C" w:rsidRDefault="002F0243" w:rsidP="00304C4C">
            <w:pPr>
              <w:spacing w:line="32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F0243" w:rsidRPr="007B480C" w14:paraId="738610EB" w14:textId="77777777" w:rsidTr="00304C4C">
        <w:trPr>
          <w:gridAfter w:val="2"/>
          <w:wAfter w:w="2830" w:type="dxa"/>
          <w:cantSplit/>
          <w:trHeight w:val="170"/>
        </w:trPr>
        <w:tc>
          <w:tcPr>
            <w:tcW w:w="7967" w:type="dxa"/>
            <w:gridSpan w:val="6"/>
            <w:vMerge/>
            <w:tcBorders>
              <w:left w:val="nil"/>
            </w:tcBorders>
          </w:tcPr>
          <w:p w14:paraId="637805D2" w14:textId="77777777" w:rsidR="002F0243" w:rsidRPr="007B480C" w:rsidRDefault="002F0243" w:rsidP="00304C4C">
            <w:pPr>
              <w:spacing w:line="320" w:lineRule="exac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5" w:type="dxa"/>
          </w:tcPr>
          <w:p w14:paraId="463F29E8" w14:textId="77777777" w:rsidR="002F0243" w:rsidRPr="007B480C" w:rsidRDefault="002F0243" w:rsidP="00304C4C">
            <w:pPr>
              <w:spacing w:line="32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5" w:type="dxa"/>
            <w:tcBorders>
              <w:right w:val="nil"/>
            </w:tcBorders>
          </w:tcPr>
          <w:p w14:paraId="3B7B4B86" w14:textId="77777777" w:rsidR="002F0243" w:rsidRPr="007B480C" w:rsidRDefault="002F0243" w:rsidP="00304C4C">
            <w:pPr>
              <w:spacing w:line="32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F0243" w:rsidRPr="007B480C" w14:paraId="3A0FF5F2" w14:textId="77777777" w:rsidTr="00304C4C">
        <w:trPr>
          <w:gridAfter w:val="2"/>
          <w:wAfter w:w="2830" w:type="dxa"/>
          <w:cantSplit/>
          <w:trHeight w:val="170"/>
        </w:trPr>
        <w:tc>
          <w:tcPr>
            <w:tcW w:w="7967" w:type="dxa"/>
            <w:gridSpan w:val="6"/>
            <w:vMerge/>
            <w:tcBorders>
              <w:left w:val="nil"/>
            </w:tcBorders>
          </w:tcPr>
          <w:p w14:paraId="5630AD66" w14:textId="77777777" w:rsidR="002F0243" w:rsidRPr="007B480C" w:rsidRDefault="002F0243" w:rsidP="00304C4C">
            <w:pPr>
              <w:spacing w:line="320" w:lineRule="exac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5" w:type="dxa"/>
          </w:tcPr>
          <w:p w14:paraId="61829076" w14:textId="77777777" w:rsidR="002F0243" w:rsidRPr="007B480C" w:rsidRDefault="002F0243" w:rsidP="00304C4C">
            <w:pPr>
              <w:spacing w:line="32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5" w:type="dxa"/>
            <w:tcBorders>
              <w:right w:val="nil"/>
            </w:tcBorders>
          </w:tcPr>
          <w:p w14:paraId="2BA226A1" w14:textId="77777777" w:rsidR="002F0243" w:rsidRPr="007B480C" w:rsidRDefault="002F0243" w:rsidP="00304C4C">
            <w:pPr>
              <w:spacing w:line="32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F0243" w:rsidRPr="007B480C" w14:paraId="17AD93B2" w14:textId="77777777" w:rsidTr="00304C4C">
        <w:trPr>
          <w:gridAfter w:val="2"/>
          <w:wAfter w:w="2830" w:type="dxa"/>
          <w:cantSplit/>
          <w:trHeight w:val="170"/>
        </w:trPr>
        <w:tc>
          <w:tcPr>
            <w:tcW w:w="7967" w:type="dxa"/>
            <w:gridSpan w:val="6"/>
            <w:vMerge/>
            <w:tcBorders>
              <w:left w:val="nil"/>
            </w:tcBorders>
          </w:tcPr>
          <w:p w14:paraId="0DE4B5B7" w14:textId="77777777" w:rsidR="002F0243" w:rsidRPr="007B480C" w:rsidRDefault="002F0243" w:rsidP="00304C4C">
            <w:pPr>
              <w:spacing w:line="320" w:lineRule="exac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5" w:type="dxa"/>
          </w:tcPr>
          <w:p w14:paraId="66204FF1" w14:textId="77777777" w:rsidR="002F0243" w:rsidRPr="007B480C" w:rsidRDefault="002F0243" w:rsidP="00304C4C">
            <w:pPr>
              <w:spacing w:line="32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5" w:type="dxa"/>
            <w:tcBorders>
              <w:right w:val="nil"/>
            </w:tcBorders>
          </w:tcPr>
          <w:p w14:paraId="2DBF0D7D" w14:textId="77777777" w:rsidR="002F0243" w:rsidRPr="007B480C" w:rsidRDefault="002F0243" w:rsidP="00304C4C">
            <w:pPr>
              <w:spacing w:line="32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F0243" w:rsidRPr="007B480C" w14:paraId="6B62F1B3" w14:textId="77777777" w:rsidTr="00304C4C">
        <w:trPr>
          <w:gridAfter w:val="2"/>
          <w:wAfter w:w="2830" w:type="dxa"/>
          <w:cantSplit/>
          <w:trHeight w:val="170"/>
        </w:trPr>
        <w:tc>
          <w:tcPr>
            <w:tcW w:w="7967" w:type="dxa"/>
            <w:gridSpan w:val="6"/>
            <w:vMerge/>
            <w:tcBorders>
              <w:left w:val="nil"/>
            </w:tcBorders>
          </w:tcPr>
          <w:p w14:paraId="02F2C34E" w14:textId="77777777" w:rsidR="002F0243" w:rsidRPr="007B480C" w:rsidRDefault="002F0243" w:rsidP="00304C4C">
            <w:pPr>
              <w:spacing w:line="320" w:lineRule="exac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5" w:type="dxa"/>
          </w:tcPr>
          <w:p w14:paraId="680A4E5D" w14:textId="77777777" w:rsidR="002F0243" w:rsidRPr="007B480C" w:rsidRDefault="002F0243" w:rsidP="00304C4C">
            <w:pPr>
              <w:spacing w:line="32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5" w:type="dxa"/>
            <w:tcBorders>
              <w:right w:val="nil"/>
            </w:tcBorders>
          </w:tcPr>
          <w:p w14:paraId="19219836" w14:textId="77777777" w:rsidR="002F0243" w:rsidRPr="007B480C" w:rsidRDefault="002F0243" w:rsidP="00304C4C">
            <w:pPr>
              <w:spacing w:line="32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F0243" w:rsidRPr="007B480C" w14:paraId="296FEF7D" w14:textId="77777777" w:rsidTr="00304C4C">
        <w:trPr>
          <w:gridAfter w:val="2"/>
          <w:wAfter w:w="2830" w:type="dxa"/>
          <w:cantSplit/>
          <w:trHeight w:val="170"/>
        </w:trPr>
        <w:tc>
          <w:tcPr>
            <w:tcW w:w="7967" w:type="dxa"/>
            <w:gridSpan w:val="6"/>
            <w:vMerge/>
            <w:tcBorders>
              <w:left w:val="nil"/>
            </w:tcBorders>
          </w:tcPr>
          <w:p w14:paraId="7194DBDC" w14:textId="77777777" w:rsidR="002F0243" w:rsidRPr="007B480C" w:rsidRDefault="002F0243" w:rsidP="00304C4C">
            <w:pPr>
              <w:spacing w:line="320" w:lineRule="exac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5" w:type="dxa"/>
          </w:tcPr>
          <w:p w14:paraId="769D0D3C" w14:textId="77777777" w:rsidR="002F0243" w:rsidRPr="007B480C" w:rsidRDefault="002F0243" w:rsidP="00304C4C">
            <w:pPr>
              <w:spacing w:line="320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5" w:type="dxa"/>
            <w:tcBorders>
              <w:right w:val="nil"/>
            </w:tcBorders>
          </w:tcPr>
          <w:p w14:paraId="54CD245A" w14:textId="77777777" w:rsidR="002F0243" w:rsidRPr="007B480C" w:rsidRDefault="002F0243" w:rsidP="00304C4C">
            <w:pPr>
              <w:spacing w:line="320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F0243" w:rsidRPr="007B480C" w14:paraId="1231BE67" w14:textId="77777777" w:rsidTr="00304C4C">
        <w:trPr>
          <w:gridAfter w:val="2"/>
          <w:wAfter w:w="2830" w:type="dxa"/>
          <w:cantSplit/>
          <w:trHeight w:val="247"/>
        </w:trPr>
        <w:tc>
          <w:tcPr>
            <w:tcW w:w="7967" w:type="dxa"/>
            <w:gridSpan w:val="6"/>
            <w:vMerge/>
            <w:tcBorders>
              <w:left w:val="nil"/>
            </w:tcBorders>
          </w:tcPr>
          <w:p w14:paraId="36FEB5B0" w14:textId="77777777" w:rsidR="002F0243" w:rsidRPr="007B480C" w:rsidRDefault="002F0243" w:rsidP="00304C4C">
            <w:pPr>
              <w:spacing w:line="320" w:lineRule="exac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5" w:type="dxa"/>
          </w:tcPr>
          <w:p w14:paraId="30D7AA69" w14:textId="77777777" w:rsidR="002F0243" w:rsidRPr="007B480C" w:rsidRDefault="002F0243" w:rsidP="00304C4C">
            <w:pPr>
              <w:spacing w:line="320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5" w:type="dxa"/>
            <w:tcBorders>
              <w:right w:val="nil"/>
            </w:tcBorders>
          </w:tcPr>
          <w:p w14:paraId="7196D064" w14:textId="77777777" w:rsidR="002F0243" w:rsidRPr="007B480C" w:rsidRDefault="002F0243" w:rsidP="00304C4C">
            <w:pPr>
              <w:spacing w:line="320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F0243" w:rsidRPr="007B480C" w14:paraId="34FF1C98" w14:textId="77777777" w:rsidTr="00304C4C">
        <w:trPr>
          <w:gridAfter w:val="2"/>
          <w:wAfter w:w="2830" w:type="dxa"/>
          <w:cantSplit/>
          <w:trHeight w:val="170"/>
        </w:trPr>
        <w:tc>
          <w:tcPr>
            <w:tcW w:w="7967" w:type="dxa"/>
            <w:gridSpan w:val="6"/>
            <w:vMerge/>
            <w:tcBorders>
              <w:left w:val="nil"/>
            </w:tcBorders>
          </w:tcPr>
          <w:p w14:paraId="6D072C0D" w14:textId="77777777" w:rsidR="002F0243" w:rsidRPr="007B480C" w:rsidRDefault="002F0243" w:rsidP="00304C4C">
            <w:pPr>
              <w:spacing w:line="320" w:lineRule="exac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5" w:type="dxa"/>
          </w:tcPr>
          <w:p w14:paraId="48A21919" w14:textId="77777777" w:rsidR="002F0243" w:rsidRPr="007B480C" w:rsidRDefault="002F0243" w:rsidP="00304C4C">
            <w:pPr>
              <w:spacing w:line="32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5" w:type="dxa"/>
            <w:tcBorders>
              <w:right w:val="nil"/>
            </w:tcBorders>
          </w:tcPr>
          <w:p w14:paraId="6BD18F9B" w14:textId="77777777" w:rsidR="002F0243" w:rsidRPr="007B480C" w:rsidRDefault="002F0243" w:rsidP="00304C4C">
            <w:pPr>
              <w:spacing w:line="32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F0243" w:rsidRPr="007B480C" w14:paraId="238601FE" w14:textId="77777777" w:rsidTr="00304C4C">
        <w:trPr>
          <w:gridAfter w:val="2"/>
          <w:wAfter w:w="2830" w:type="dxa"/>
          <w:cantSplit/>
          <w:trHeight w:val="170"/>
        </w:trPr>
        <w:tc>
          <w:tcPr>
            <w:tcW w:w="7967" w:type="dxa"/>
            <w:gridSpan w:val="6"/>
            <w:vMerge/>
            <w:tcBorders>
              <w:left w:val="nil"/>
            </w:tcBorders>
          </w:tcPr>
          <w:p w14:paraId="0F3CABC7" w14:textId="77777777" w:rsidR="002F0243" w:rsidRPr="007B480C" w:rsidRDefault="002F0243" w:rsidP="00304C4C">
            <w:pPr>
              <w:spacing w:line="320" w:lineRule="exac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5" w:type="dxa"/>
          </w:tcPr>
          <w:p w14:paraId="5B08B5D1" w14:textId="77777777" w:rsidR="002F0243" w:rsidRPr="007B480C" w:rsidRDefault="002F0243" w:rsidP="00304C4C">
            <w:pPr>
              <w:spacing w:line="32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5" w:type="dxa"/>
            <w:tcBorders>
              <w:right w:val="nil"/>
            </w:tcBorders>
          </w:tcPr>
          <w:p w14:paraId="16DEB4AB" w14:textId="77777777" w:rsidR="002F0243" w:rsidRPr="007B480C" w:rsidRDefault="002F0243" w:rsidP="00304C4C">
            <w:pPr>
              <w:spacing w:line="32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F0243" w:rsidRPr="007B480C" w14:paraId="450BDB91" w14:textId="77777777" w:rsidTr="00304C4C">
        <w:trPr>
          <w:gridAfter w:val="2"/>
          <w:wAfter w:w="2830" w:type="dxa"/>
          <w:cantSplit/>
          <w:trHeight w:val="170"/>
        </w:trPr>
        <w:tc>
          <w:tcPr>
            <w:tcW w:w="7967" w:type="dxa"/>
            <w:gridSpan w:val="6"/>
            <w:vMerge w:val="restart"/>
            <w:tcBorders>
              <w:left w:val="nil"/>
            </w:tcBorders>
          </w:tcPr>
          <w:p w14:paraId="5F910504" w14:textId="77777777" w:rsidR="002F0243" w:rsidRPr="007B480C" w:rsidRDefault="002F0243" w:rsidP="00304C4C">
            <w:pPr>
              <w:spacing w:line="320" w:lineRule="exact"/>
              <w:rPr>
                <w:rFonts w:ascii="Arial" w:hAnsi="Arial" w:cs="Arial"/>
                <w:sz w:val="20"/>
                <w:szCs w:val="20"/>
              </w:rPr>
            </w:pPr>
            <w:r w:rsidRPr="007B480C">
              <w:rPr>
                <w:rFonts w:ascii="Arial" w:hAnsi="Arial" w:cs="Arial"/>
                <w:sz w:val="20"/>
                <w:szCs w:val="20"/>
              </w:rPr>
              <w:t>Reason for Change:</w:t>
            </w:r>
          </w:p>
        </w:tc>
        <w:tc>
          <w:tcPr>
            <w:tcW w:w="1415" w:type="dxa"/>
            <w:tcBorders>
              <w:bottom w:val="nil"/>
              <w:right w:val="nil"/>
            </w:tcBorders>
          </w:tcPr>
          <w:p w14:paraId="3091F066" w14:textId="77777777" w:rsidR="002F0243" w:rsidRPr="007B480C" w:rsidRDefault="002F0243" w:rsidP="00304C4C">
            <w:pPr>
              <w:spacing w:after="720" w:line="240" w:lineRule="atLeast"/>
              <w:ind w:left="6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B480C">
              <w:rPr>
                <w:rFonts w:ascii="Arial" w:hAnsi="Arial" w:cs="Arial"/>
                <w:sz w:val="20"/>
                <w:szCs w:val="20"/>
              </w:rPr>
              <w:t>Reviewed by/</w:t>
            </w:r>
          </w:p>
        </w:tc>
        <w:tc>
          <w:tcPr>
            <w:tcW w:w="1415" w:type="dxa"/>
            <w:tcBorders>
              <w:left w:val="nil"/>
              <w:bottom w:val="nil"/>
              <w:right w:val="nil"/>
            </w:tcBorders>
          </w:tcPr>
          <w:p w14:paraId="0AD9C6F4" w14:textId="77777777" w:rsidR="002F0243" w:rsidRPr="007B480C" w:rsidRDefault="002F0243" w:rsidP="00304C4C">
            <w:pPr>
              <w:spacing w:after="7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F0243" w:rsidRPr="007B480C" w14:paraId="4AD941F6" w14:textId="77777777" w:rsidTr="00304C4C">
        <w:trPr>
          <w:gridAfter w:val="2"/>
          <w:wAfter w:w="2830" w:type="dxa"/>
          <w:cantSplit/>
          <w:trHeight w:val="170"/>
        </w:trPr>
        <w:tc>
          <w:tcPr>
            <w:tcW w:w="7967" w:type="dxa"/>
            <w:gridSpan w:val="6"/>
            <w:vMerge/>
            <w:tcBorders>
              <w:left w:val="nil"/>
            </w:tcBorders>
          </w:tcPr>
          <w:p w14:paraId="4B1F511A" w14:textId="77777777" w:rsidR="002F0243" w:rsidRPr="007B480C" w:rsidRDefault="002F0243" w:rsidP="00304C4C">
            <w:pPr>
              <w:spacing w:line="320" w:lineRule="exac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5" w:type="dxa"/>
            <w:tcBorders>
              <w:top w:val="nil"/>
              <w:bottom w:val="nil"/>
              <w:right w:val="nil"/>
            </w:tcBorders>
          </w:tcPr>
          <w:p w14:paraId="6F5950E9" w14:textId="77777777" w:rsidR="002F0243" w:rsidRPr="007B480C" w:rsidRDefault="002F0243" w:rsidP="00304C4C">
            <w:pPr>
              <w:jc w:val="center"/>
              <w:rPr>
                <w:rFonts w:ascii="Arial" w:hAnsi="Arial" w:cs="Arial"/>
              </w:rPr>
            </w:pPr>
            <w:r w:rsidRPr="007B480C">
              <w:rPr>
                <w:rFonts w:ascii="Arial" w:hAnsi="Arial" w:cs="Arial"/>
              </w:rPr>
              <w:t>-----------------</w:t>
            </w:r>
          </w:p>
          <w:p w14:paraId="65F9C3DC" w14:textId="77777777" w:rsidR="002F0243" w:rsidRPr="007B480C" w:rsidRDefault="002F0243" w:rsidP="00304C4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5" w:type="dxa"/>
            <w:tcBorders>
              <w:top w:val="nil"/>
              <w:left w:val="nil"/>
              <w:bottom w:val="nil"/>
              <w:right w:val="nil"/>
            </w:tcBorders>
          </w:tcPr>
          <w:p w14:paraId="386B7F0A" w14:textId="77777777" w:rsidR="002F0243" w:rsidRPr="007B480C" w:rsidRDefault="002F0243" w:rsidP="00304C4C">
            <w:pPr>
              <w:jc w:val="center"/>
              <w:rPr>
                <w:rFonts w:ascii="Arial" w:hAnsi="Arial" w:cs="Arial"/>
              </w:rPr>
            </w:pPr>
            <w:r w:rsidRPr="007B480C">
              <w:rPr>
                <w:rFonts w:ascii="Arial" w:hAnsi="Arial" w:cs="Arial"/>
              </w:rPr>
              <w:t>-----------------</w:t>
            </w:r>
          </w:p>
          <w:p w14:paraId="5023141B" w14:textId="77777777" w:rsidR="002F0243" w:rsidRPr="007B480C" w:rsidRDefault="002F0243" w:rsidP="00304C4C">
            <w:pPr>
              <w:jc w:val="center"/>
              <w:rPr>
                <w:rFonts w:ascii="Arial" w:hAnsi="Arial" w:cs="Arial"/>
              </w:rPr>
            </w:pPr>
          </w:p>
        </w:tc>
      </w:tr>
      <w:tr w:rsidR="002F0243" w:rsidRPr="007B480C" w14:paraId="00A7930D" w14:textId="77777777" w:rsidTr="00304C4C">
        <w:trPr>
          <w:cantSplit/>
        </w:trPr>
        <w:tc>
          <w:tcPr>
            <w:tcW w:w="10797" w:type="dxa"/>
            <w:gridSpan w:val="8"/>
            <w:tcBorders>
              <w:left w:val="nil"/>
              <w:bottom w:val="nil"/>
              <w:right w:val="nil"/>
            </w:tcBorders>
          </w:tcPr>
          <w:p w14:paraId="47CA9022" w14:textId="77777777" w:rsidR="002F0243" w:rsidRPr="007B480C" w:rsidRDefault="002F0243" w:rsidP="00304C4C">
            <w:pPr>
              <w:spacing w:line="320" w:lineRule="exact"/>
              <w:rPr>
                <w:rFonts w:ascii="Arial" w:hAnsi="Arial" w:cs="Arial"/>
                <w:sz w:val="20"/>
                <w:szCs w:val="20"/>
              </w:rPr>
            </w:pPr>
            <w:r w:rsidRPr="007B480C">
              <w:rPr>
                <w:rFonts w:ascii="Arial" w:hAnsi="Arial" w:cs="Arial"/>
                <w:sz w:val="20"/>
                <w:szCs w:val="20"/>
              </w:rPr>
              <w:t>Copy to(All contents):</w:t>
            </w:r>
          </w:p>
          <w:p w14:paraId="1F3B1409" w14:textId="77777777" w:rsidR="002F0243" w:rsidRPr="007B480C" w:rsidRDefault="002F0243" w:rsidP="00304C4C">
            <w:pPr>
              <w:spacing w:line="320" w:lineRule="exac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5" w:type="dxa"/>
            <w:tcBorders>
              <w:top w:val="nil"/>
              <w:bottom w:val="single" w:sz="12" w:space="0" w:color="auto"/>
              <w:right w:val="nil"/>
            </w:tcBorders>
          </w:tcPr>
          <w:p w14:paraId="2B785DCC" w14:textId="77777777" w:rsidR="002F0243" w:rsidRPr="007B480C" w:rsidRDefault="002F0243" w:rsidP="00304C4C">
            <w:pPr>
              <w:jc w:val="center"/>
              <w:rPr>
                <w:rFonts w:ascii="Arial" w:hAnsi="Arial" w:cs="Arial"/>
              </w:rPr>
            </w:pPr>
            <w:r w:rsidRPr="007B480C">
              <w:rPr>
                <w:rFonts w:ascii="Arial" w:hAnsi="Arial" w:cs="Arial"/>
              </w:rPr>
              <w:t>-----------------</w:t>
            </w:r>
          </w:p>
          <w:p w14:paraId="562C75D1" w14:textId="77777777" w:rsidR="002F0243" w:rsidRPr="007B480C" w:rsidRDefault="002F0243" w:rsidP="00304C4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5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2ED280DB" w14:textId="77777777" w:rsidR="002F0243" w:rsidRPr="007B480C" w:rsidRDefault="002F0243" w:rsidP="00304C4C">
            <w:pPr>
              <w:jc w:val="center"/>
              <w:rPr>
                <w:rFonts w:ascii="Arial" w:hAnsi="Arial" w:cs="Arial"/>
              </w:rPr>
            </w:pPr>
            <w:r w:rsidRPr="007B480C">
              <w:rPr>
                <w:rFonts w:ascii="Arial" w:hAnsi="Arial" w:cs="Arial"/>
              </w:rPr>
              <w:t>-----------------</w:t>
            </w:r>
          </w:p>
          <w:p w14:paraId="664355AD" w14:textId="77777777" w:rsidR="002F0243" w:rsidRPr="007B480C" w:rsidRDefault="002F0243" w:rsidP="00304C4C">
            <w:pPr>
              <w:jc w:val="center"/>
              <w:rPr>
                <w:rFonts w:ascii="Arial" w:hAnsi="Arial" w:cs="Arial"/>
              </w:rPr>
            </w:pPr>
          </w:p>
        </w:tc>
      </w:tr>
      <w:tr w:rsidR="002F0243" w:rsidRPr="007B480C" w14:paraId="1A965116" w14:textId="77777777" w:rsidTr="00304C4C">
        <w:trPr>
          <w:gridAfter w:val="2"/>
          <w:wAfter w:w="2830" w:type="dxa"/>
          <w:cantSplit/>
        </w:trPr>
        <w:tc>
          <w:tcPr>
            <w:tcW w:w="10797" w:type="dxa"/>
            <w:gridSpan w:val="8"/>
            <w:tcBorders>
              <w:top w:val="nil"/>
              <w:left w:val="nil"/>
              <w:right w:val="nil"/>
            </w:tcBorders>
          </w:tcPr>
          <w:p w14:paraId="7DF4E37C" w14:textId="77777777" w:rsidR="002F0243" w:rsidRPr="007B480C" w:rsidRDefault="002F0243" w:rsidP="00304C4C">
            <w:pPr>
              <w:spacing w:line="320" w:lineRule="exac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F0243" w:rsidRPr="007B480C" w14:paraId="0CC47E90" w14:textId="77777777" w:rsidTr="00304C4C">
        <w:tblPrEx>
          <w:tbl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  <w:insideH w:val="single" w:sz="2" w:space="0" w:color="auto"/>
            <w:insideV w:val="single" w:sz="2" w:space="0" w:color="auto"/>
          </w:tblBorders>
        </w:tblPrEx>
        <w:trPr>
          <w:gridAfter w:val="2"/>
          <w:wAfter w:w="2830" w:type="dxa"/>
          <w:cantSplit/>
          <w:trHeight w:val="691"/>
        </w:trPr>
        <w:tc>
          <w:tcPr>
            <w:tcW w:w="2243" w:type="dxa"/>
            <w:vMerge w:val="restart"/>
            <w:tcBorders>
              <w:left w:val="nil"/>
              <w:bottom w:val="single" w:sz="12" w:space="0" w:color="auto"/>
            </w:tcBorders>
          </w:tcPr>
          <w:p w14:paraId="3FB80664" w14:textId="77777777" w:rsidR="002F0243" w:rsidRPr="007B480C" w:rsidRDefault="002F0243" w:rsidP="00304C4C">
            <w:pPr>
              <w:spacing w:after="720" w:line="240" w:lineRule="atLeast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B480C">
              <w:rPr>
                <w:rFonts w:ascii="Arial" w:hAnsi="Arial" w:cs="Arial"/>
                <w:sz w:val="20"/>
                <w:szCs w:val="20"/>
              </w:rPr>
              <w:t>Approved by/</w:t>
            </w:r>
          </w:p>
          <w:p w14:paraId="44FB30F8" w14:textId="77777777" w:rsidR="002F0243" w:rsidRPr="007B480C" w:rsidRDefault="002F0243" w:rsidP="00304C4C">
            <w:pPr>
              <w:spacing w:line="240" w:lineRule="atLeast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1DA6542E" w14:textId="77777777" w:rsidR="002F0243" w:rsidRPr="007B480C" w:rsidRDefault="002F0243" w:rsidP="00304C4C">
            <w:pPr>
              <w:spacing w:line="240" w:lineRule="atLeast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3041E394" w14:textId="77777777" w:rsidR="002F0243" w:rsidRPr="007B480C" w:rsidRDefault="002F0243" w:rsidP="00304C4C">
            <w:pPr>
              <w:spacing w:line="240" w:lineRule="atLeast"/>
              <w:jc w:val="both"/>
              <w:rPr>
                <w:rFonts w:ascii="Arial" w:eastAsia="SimSun" w:hAnsi="Arial" w:cs="Arial"/>
                <w:sz w:val="20"/>
                <w:szCs w:val="20"/>
              </w:rPr>
            </w:pPr>
          </w:p>
        </w:tc>
        <w:tc>
          <w:tcPr>
            <w:tcW w:w="1415" w:type="dxa"/>
            <w:tcBorders>
              <w:bottom w:val="nil"/>
              <w:right w:val="nil"/>
            </w:tcBorders>
          </w:tcPr>
          <w:p w14:paraId="4D5FC16C" w14:textId="77777777" w:rsidR="002F0243" w:rsidRPr="007B480C" w:rsidRDefault="002F0243" w:rsidP="00304C4C">
            <w:pPr>
              <w:spacing w:after="720" w:line="240" w:lineRule="atLeast"/>
              <w:ind w:left="6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B480C">
              <w:rPr>
                <w:rFonts w:ascii="Arial" w:hAnsi="Arial" w:cs="Arial"/>
                <w:sz w:val="20"/>
                <w:szCs w:val="20"/>
              </w:rPr>
              <w:t>Reviewed by/</w:t>
            </w:r>
          </w:p>
        </w:tc>
        <w:tc>
          <w:tcPr>
            <w:tcW w:w="1415" w:type="dxa"/>
            <w:gridSpan w:val="2"/>
            <w:tcBorders>
              <w:left w:val="nil"/>
              <w:bottom w:val="nil"/>
              <w:right w:val="nil"/>
            </w:tcBorders>
          </w:tcPr>
          <w:p w14:paraId="722B00AE" w14:textId="77777777" w:rsidR="002F0243" w:rsidRPr="007B480C" w:rsidRDefault="002F0243" w:rsidP="00304C4C">
            <w:pPr>
              <w:spacing w:after="7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5" w:type="dxa"/>
            <w:tcBorders>
              <w:left w:val="nil"/>
              <w:bottom w:val="nil"/>
              <w:right w:val="nil"/>
            </w:tcBorders>
          </w:tcPr>
          <w:p w14:paraId="42C6D796" w14:textId="77777777" w:rsidR="002F0243" w:rsidRPr="007B480C" w:rsidRDefault="002F0243" w:rsidP="00304C4C">
            <w:pPr>
              <w:spacing w:after="7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79" w:type="dxa"/>
            <w:tcBorders>
              <w:left w:val="nil"/>
              <w:bottom w:val="nil"/>
            </w:tcBorders>
          </w:tcPr>
          <w:p w14:paraId="6E1831B3" w14:textId="77777777" w:rsidR="002F0243" w:rsidRPr="007B480C" w:rsidRDefault="002F0243" w:rsidP="00304C4C">
            <w:pPr>
              <w:spacing w:after="7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30" w:type="dxa"/>
            <w:gridSpan w:val="2"/>
            <w:vMerge w:val="restart"/>
            <w:tcBorders>
              <w:bottom w:val="single" w:sz="12" w:space="0" w:color="auto"/>
              <w:right w:val="nil"/>
            </w:tcBorders>
          </w:tcPr>
          <w:p w14:paraId="42D8592E" w14:textId="77777777" w:rsidR="002F0243" w:rsidRPr="007B480C" w:rsidRDefault="002F0243" w:rsidP="00304C4C">
            <w:pPr>
              <w:spacing w:line="240" w:lineRule="atLeast"/>
              <w:jc w:val="both"/>
              <w:rPr>
                <w:rFonts w:ascii="Arial" w:eastAsia="SimSun" w:hAnsi="Arial" w:cs="Arial"/>
                <w:sz w:val="20"/>
                <w:szCs w:val="20"/>
              </w:rPr>
            </w:pPr>
            <w:r w:rsidRPr="007B480C">
              <w:rPr>
                <w:rFonts w:ascii="Arial" w:hAnsi="Arial" w:cs="Arial"/>
                <w:sz w:val="20"/>
                <w:szCs w:val="20"/>
              </w:rPr>
              <w:t>Prepared by/</w:t>
            </w:r>
          </w:p>
          <w:p w14:paraId="79509AF2" w14:textId="345D4051" w:rsidR="002F0243" w:rsidRPr="00B07BD6" w:rsidRDefault="000A4DCB" w:rsidP="00304C4C">
            <w:pPr>
              <w:spacing w:line="240" w:lineRule="atLeast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Sam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Kwok</w:t>
            </w:r>
          </w:p>
        </w:tc>
      </w:tr>
      <w:tr w:rsidR="002F0243" w:rsidRPr="007B480C" w14:paraId="241EF7A5" w14:textId="77777777" w:rsidTr="00304C4C">
        <w:tblPrEx>
          <w:tbl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  <w:insideH w:val="single" w:sz="2" w:space="0" w:color="auto"/>
            <w:insideV w:val="single" w:sz="2" w:space="0" w:color="auto"/>
          </w:tblBorders>
        </w:tblPrEx>
        <w:trPr>
          <w:gridAfter w:val="2"/>
          <w:wAfter w:w="2830" w:type="dxa"/>
          <w:cantSplit/>
          <w:trHeight w:val="964"/>
        </w:trPr>
        <w:tc>
          <w:tcPr>
            <w:tcW w:w="2243" w:type="dxa"/>
            <w:vMerge/>
            <w:tcBorders>
              <w:left w:val="nil"/>
              <w:bottom w:val="single" w:sz="12" w:space="0" w:color="auto"/>
            </w:tcBorders>
          </w:tcPr>
          <w:p w14:paraId="54E11D2A" w14:textId="77777777" w:rsidR="002F0243" w:rsidRPr="007B480C" w:rsidRDefault="002F0243" w:rsidP="00304C4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5" w:type="dxa"/>
            <w:tcBorders>
              <w:top w:val="nil"/>
              <w:bottom w:val="nil"/>
              <w:right w:val="nil"/>
            </w:tcBorders>
          </w:tcPr>
          <w:p w14:paraId="39518192" w14:textId="77777777" w:rsidR="002F0243" w:rsidRPr="007B480C" w:rsidRDefault="002F0243" w:rsidP="00304C4C">
            <w:pPr>
              <w:jc w:val="center"/>
              <w:rPr>
                <w:rFonts w:ascii="Arial" w:hAnsi="Arial" w:cs="Arial"/>
              </w:rPr>
            </w:pPr>
            <w:r w:rsidRPr="007B480C">
              <w:rPr>
                <w:rFonts w:ascii="Arial" w:hAnsi="Arial" w:cs="Arial"/>
              </w:rPr>
              <w:t>-----------------</w:t>
            </w:r>
          </w:p>
          <w:p w14:paraId="31126E5D" w14:textId="77777777" w:rsidR="002F0243" w:rsidRPr="007B480C" w:rsidRDefault="002F0243" w:rsidP="00304C4C">
            <w:pPr>
              <w:jc w:val="center"/>
              <w:rPr>
                <w:rFonts w:ascii="Arial" w:eastAsia="SimSun" w:hAnsi="Arial" w:cs="Arial"/>
              </w:rPr>
            </w:pPr>
          </w:p>
          <w:p w14:paraId="2DE403A5" w14:textId="77777777" w:rsidR="002F0243" w:rsidRPr="007B480C" w:rsidRDefault="002F0243" w:rsidP="00304C4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2093693" w14:textId="77777777" w:rsidR="002F0243" w:rsidRPr="007B480C" w:rsidRDefault="002F0243" w:rsidP="00304C4C">
            <w:pPr>
              <w:jc w:val="center"/>
              <w:rPr>
                <w:rFonts w:ascii="Arial" w:hAnsi="Arial" w:cs="Arial"/>
              </w:rPr>
            </w:pPr>
            <w:r w:rsidRPr="007B480C">
              <w:rPr>
                <w:rFonts w:ascii="Arial" w:hAnsi="Arial" w:cs="Arial"/>
              </w:rPr>
              <w:t>-----------------</w:t>
            </w:r>
          </w:p>
          <w:p w14:paraId="62431CDC" w14:textId="77777777" w:rsidR="002F0243" w:rsidRPr="007B480C" w:rsidRDefault="002F0243" w:rsidP="00304C4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5" w:type="dxa"/>
            <w:tcBorders>
              <w:top w:val="nil"/>
              <w:left w:val="nil"/>
              <w:bottom w:val="nil"/>
              <w:right w:val="nil"/>
            </w:tcBorders>
          </w:tcPr>
          <w:p w14:paraId="19EE3C34" w14:textId="77777777" w:rsidR="002F0243" w:rsidRPr="007B480C" w:rsidRDefault="002F0243" w:rsidP="00304C4C">
            <w:pPr>
              <w:jc w:val="center"/>
              <w:rPr>
                <w:rFonts w:ascii="Arial" w:hAnsi="Arial" w:cs="Arial"/>
              </w:rPr>
            </w:pPr>
            <w:r w:rsidRPr="007B480C">
              <w:rPr>
                <w:rFonts w:ascii="Arial" w:hAnsi="Arial" w:cs="Arial"/>
              </w:rPr>
              <w:t>-----------------</w:t>
            </w:r>
          </w:p>
          <w:p w14:paraId="49E398E2" w14:textId="77777777" w:rsidR="002F0243" w:rsidRPr="007B480C" w:rsidRDefault="002F0243" w:rsidP="00304C4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79" w:type="dxa"/>
            <w:tcBorders>
              <w:top w:val="nil"/>
              <w:left w:val="nil"/>
              <w:bottom w:val="nil"/>
            </w:tcBorders>
          </w:tcPr>
          <w:p w14:paraId="582E386D" w14:textId="77777777" w:rsidR="002F0243" w:rsidRPr="007B480C" w:rsidRDefault="002F0243" w:rsidP="00304C4C">
            <w:pPr>
              <w:jc w:val="center"/>
              <w:rPr>
                <w:rFonts w:ascii="Arial" w:hAnsi="Arial" w:cs="Arial"/>
              </w:rPr>
            </w:pPr>
            <w:r w:rsidRPr="007B480C">
              <w:rPr>
                <w:rFonts w:ascii="Arial" w:hAnsi="Arial" w:cs="Arial"/>
              </w:rPr>
              <w:t>-----------------</w:t>
            </w:r>
          </w:p>
          <w:p w14:paraId="16287F21" w14:textId="77777777" w:rsidR="002F0243" w:rsidRPr="007B480C" w:rsidRDefault="002F0243" w:rsidP="00304C4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830" w:type="dxa"/>
            <w:gridSpan w:val="2"/>
            <w:vMerge/>
            <w:tcBorders>
              <w:bottom w:val="single" w:sz="12" w:space="0" w:color="auto"/>
              <w:right w:val="nil"/>
            </w:tcBorders>
          </w:tcPr>
          <w:p w14:paraId="5BE93A62" w14:textId="77777777" w:rsidR="002F0243" w:rsidRPr="007B480C" w:rsidRDefault="002F0243" w:rsidP="00304C4C">
            <w:pPr>
              <w:jc w:val="center"/>
              <w:rPr>
                <w:rFonts w:ascii="Arial" w:hAnsi="Arial" w:cs="Arial"/>
              </w:rPr>
            </w:pPr>
          </w:p>
        </w:tc>
      </w:tr>
      <w:tr w:rsidR="002F0243" w:rsidRPr="007B480C" w14:paraId="414F3D1D" w14:textId="77777777" w:rsidTr="00304C4C">
        <w:tblPrEx>
          <w:tbl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  <w:insideH w:val="single" w:sz="2" w:space="0" w:color="auto"/>
            <w:insideV w:val="single" w:sz="2" w:space="0" w:color="auto"/>
          </w:tblBorders>
        </w:tblPrEx>
        <w:trPr>
          <w:gridAfter w:val="2"/>
          <w:wAfter w:w="2830" w:type="dxa"/>
          <w:cantSplit/>
          <w:trHeight w:val="249"/>
        </w:trPr>
        <w:tc>
          <w:tcPr>
            <w:tcW w:w="2243" w:type="dxa"/>
            <w:vMerge/>
            <w:tcBorders>
              <w:left w:val="nil"/>
              <w:bottom w:val="single" w:sz="12" w:space="0" w:color="auto"/>
            </w:tcBorders>
          </w:tcPr>
          <w:p w14:paraId="384BA73E" w14:textId="77777777" w:rsidR="002F0243" w:rsidRPr="007B480C" w:rsidRDefault="002F0243" w:rsidP="00304C4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5" w:type="dxa"/>
            <w:tcBorders>
              <w:top w:val="nil"/>
              <w:bottom w:val="single" w:sz="12" w:space="0" w:color="auto"/>
              <w:right w:val="nil"/>
            </w:tcBorders>
          </w:tcPr>
          <w:p w14:paraId="70F76C47" w14:textId="77777777" w:rsidR="002F0243" w:rsidRPr="007B480C" w:rsidRDefault="002F0243" w:rsidP="00304C4C">
            <w:pPr>
              <w:jc w:val="center"/>
              <w:rPr>
                <w:rFonts w:ascii="Arial" w:eastAsia="SimSun" w:hAnsi="Arial" w:cs="Arial"/>
              </w:rPr>
            </w:pPr>
            <w:r w:rsidRPr="007B480C">
              <w:rPr>
                <w:rFonts w:ascii="Arial" w:hAnsi="Arial" w:cs="Arial"/>
              </w:rPr>
              <w:t>-----------------</w:t>
            </w:r>
          </w:p>
        </w:tc>
        <w:tc>
          <w:tcPr>
            <w:tcW w:w="1415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1BE16E9F" w14:textId="77777777" w:rsidR="002F0243" w:rsidRPr="007B480C" w:rsidRDefault="002F0243" w:rsidP="00304C4C">
            <w:pPr>
              <w:jc w:val="center"/>
              <w:rPr>
                <w:rFonts w:ascii="Arial" w:eastAsia="SimSun" w:hAnsi="Arial" w:cs="Arial"/>
              </w:rPr>
            </w:pPr>
            <w:r w:rsidRPr="007B480C">
              <w:rPr>
                <w:rFonts w:ascii="Arial" w:hAnsi="Arial" w:cs="Arial"/>
              </w:rPr>
              <w:t>-----------------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670073E4" w14:textId="77777777" w:rsidR="002F0243" w:rsidRPr="007B480C" w:rsidRDefault="002F0243" w:rsidP="00304C4C">
            <w:pPr>
              <w:jc w:val="center"/>
              <w:rPr>
                <w:rFonts w:ascii="Arial" w:eastAsia="SimSun" w:hAnsi="Arial" w:cs="Arial"/>
              </w:rPr>
            </w:pPr>
            <w:r w:rsidRPr="007B480C">
              <w:rPr>
                <w:rFonts w:ascii="Arial" w:hAnsi="Arial" w:cs="Arial"/>
              </w:rPr>
              <w:t>-----------------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12" w:space="0" w:color="auto"/>
            </w:tcBorders>
          </w:tcPr>
          <w:p w14:paraId="6846CA84" w14:textId="77777777" w:rsidR="002F0243" w:rsidRPr="007B480C" w:rsidRDefault="002F0243" w:rsidP="00304C4C">
            <w:pPr>
              <w:jc w:val="center"/>
              <w:rPr>
                <w:rFonts w:ascii="Arial" w:eastAsia="SimSun" w:hAnsi="Arial" w:cs="Arial"/>
              </w:rPr>
            </w:pPr>
            <w:r w:rsidRPr="007B480C">
              <w:rPr>
                <w:rFonts w:ascii="Arial" w:hAnsi="Arial" w:cs="Arial"/>
              </w:rPr>
              <w:t>----------------</w:t>
            </w:r>
          </w:p>
        </w:tc>
        <w:tc>
          <w:tcPr>
            <w:tcW w:w="2830" w:type="dxa"/>
            <w:gridSpan w:val="2"/>
            <w:vMerge/>
            <w:tcBorders>
              <w:bottom w:val="single" w:sz="12" w:space="0" w:color="auto"/>
              <w:right w:val="nil"/>
            </w:tcBorders>
          </w:tcPr>
          <w:p w14:paraId="34B3F2EB" w14:textId="77777777" w:rsidR="002F0243" w:rsidRPr="007B480C" w:rsidRDefault="002F0243" w:rsidP="00304C4C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5BCDFA7F" w14:textId="77777777" w:rsidR="002F0243" w:rsidRPr="007B480C" w:rsidRDefault="002F0243" w:rsidP="002F0243">
      <w:pPr>
        <w:pStyle w:val="Header"/>
        <w:tabs>
          <w:tab w:val="clear" w:pos="4153"/>
          <w:tab w:val="clear" w:pos="8306"/>
        </w:tabs>
        <w:spacing w:line="320" w:lineRule="exact"/>
        <w:rPr>
          <w:rFonts w:ascii="Arial" w:hAnsi="Arial" w:cs="Arial"/>
        </w:rPr>
        <w:sectPr w:rsidR="002F0243" w:rsidRPr="007B480C" w:rsidSect="00304C4C">
          <w:footerReference w:type="default" r:id="rId11"/>
          <w:headerReference w:type="first" r:id="rId12"/>
          <w:footerReference w:type="first" r:id="rId13"/>
          <w:pgSz w:w="11906" w:h="16838" w:code="9"/>
          <w:pgMar w:top="1701" w:right="851" w:bottom="567" w:left="851" w:header="425" w:footer="578" w:gutter="284"/>
          <w:cols w:space="708"/>
          <w:titlePg/>
          <w:docGrid w:linePitch="360"/>
        </w:sectPr>
      </w:pPr>
      <w:r w:rsidRPr="007B480C">
        <w:rPr>
          <w:rFonts w:ascii="Arial" w:hAnsi="Arial" w:cs="Arial"/>
        </w:rPr>
        <w:t>Notice: This cover sheet forms a part of the following directive (specification) and is not to be discarded unless superseded by a revised issue</w:t>
      </w:r>
    </w:p>
    <w:p w14:paraId="3FC4C057" w14:textId="77777777" w:rsidR="002F0243" w:rsidRPr="007B480C" w:rsidRDefault="002F0243" w:rsidP="002F0243">
      <w:pPr>
        <w:jc w:val="center"/>
        <w:rPr>
          <w:rFonts w:ascii="Arial" w:hAnsi="Arial" w:cs="Arial"/>
          <w:b/>
        </w:rPr>
      </w:pPr>
      <w:r w:rsidRPr="007B480C">
        <w:rPr>
          <w:rFonts w:ascii="Arial" w:hAnsi="Arial" w:cs="Arial"/>
          <w:b/>
        </w:rPr>
        <w:lastRenderedPageBreak/>
        <w:t>REVISION HISTORY</w:t>
      </w:r>
    </w:p>
    <w:p w14:paraId="7D34F5C7" w14:textId="77777777" w:rsidR="002F0243" w:rsidRPr="007B480C" w:rsidRDefault="002F0243" w:rsidP="002F0243">
      <w:pPr>
        <w:rPr>
          <w:rFonts w:ascii="Arial" w:hAnsi="Arial" w:cs="Arial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99"/>
        <w:gridCol w:w="1493"/>
        <w:gridCol w:w="1692"/>
        <w:gridCol w:w="6298"/>
      </w:tblGrid>
      <w:tr w:rsidR="002F0243" w:rsidRPr="007B480C" w14:paraId="0003059A" w14:textId="77777777" w:rsidTr="00DC4433">
        <w:tc>
          <w:tcPr>
            <w:tcW w:w="1199" w:type="dxa"/>
            <w:shd w:val="clear" w:color="auto" w:fill="B3B3B3"/>
          </w:tcPr>
          <w:p w14:paraId="6B814A1E" w14:textId="77777777" w:rsidR="002F0243" w:rsidRPr="007B480C" w:rsidRDefault="002F0243" w:rsidP="00304C4C">
            <w:pPr>
              <w:rPr>
                <w:rFonts w:ascii="Arial" w:hAnsi="Arial" w:cs="Arial"/>
                <w:b/>
              </w:rPr>
            </w:pPr>
            <w:r w:rsidRPr="007B480C">
              <w:rPr>
                <w:rFonts w:ascii="Arial" w:hAnsi="Arial" w:cs="Arial"/>
                <w:b/>
              </w:rPr>
              <w:t>Version</w:t>
            </w:r>
          </w:p>
        </w:tc>
        <w:tc>
          <w:tcPr>
            <w:tcW w:w="1493" w:type="dxa"/>
            <w:shd w:val="clear" w:color="auto" w:fill="B3B3B3"/>
          </w:tcPr>
          <w:p w14:paraId="491072FA" w14:textId="77777777" w:rsidR="002F0243" w:rsidRPr="007B480C" w:rsidRDefault="002F0243" w:rsidP="00304C4C">
            <w:pPr>
              <w:rPr>
                <w:rFonts w:ascii="Arial" w:hAnsi="Arial" w:cs="Arial"/>
                <w:b/>
              </w:rPr>
            </w:pPr>
            <w:r w:rsidRPr="007B480C">
              <w:rPr>
                <w:rFonts w:ascii="Arial" w:hAnsi="Arial" w:cs="Arial"/>
                <w:b/>
              </w:rPr>
              <w:t>Date</w:t>
            </w:r>
          </w:p>
        </w:tc>
        <w:tc>
          <w:tcPr>
            <w:tcW w:w="1692" w:type="dxa"/>
            <w:shd w:val="clear" w:color="auto" w:fill="B3B3B3"/>
          </w:tcPr>
          <w:p w14:paraId="0D909AED" w14:textId="77777777" w:rsidR="002F0243" w:rsidRPr="007B480C" w:rsidRDefault="002F0243" w:rsidP="00304C4C">
            <w:pPr>
              <w:rPr>
                <w:rFonts w:ascii="Arial" w:hAnsi="Arial" w:cs="Arial"/>
                <w:b/>
              </w:rPr>
            </w:pPr>
            <w:r w:rsidRPr="007B480C">
              <w:rPr>
                <w:rFonts w:ascii="Arial" w:hAnsi="Arial" w:cs="Arial"/>
                <w:b/>
              </w:rPr>
              <w:t>Name</w:t>
            </w:r>
          </w:p>
        </w:tc>
        <w:tc>
          <w:tcPr>
            <w:tcW w:w="6298" w:type="dxa"/>
            <w:shd w:val="clear" w:color="auto" w:fill="B3B3B3"/>
          </w:tcPr>
          <w:p w14:paraId="71491BF6" w14:textId="77777777" w:rsidR="002F0243" w:rsidRPr="007B480C" w:rsidRDefault="002F0243" w:rsidP="00304C4C">
            <w:pPr>
              <w:rPr>
                <w:rFonts w:ascii="Arial" w:hAnsi="Arial" w:cs="Arial"/>
                <w:b/>
              </w:rPr>
            </w:pPr>
            <w:r w:rsidRPr="007B480C">
              <w:rPr>
                <w:rFonts w:ascii="Arial" w:hAnsi="Arial" w:cs="Arial"/>
                <w:b/>
              </w:rPr>
              <w:t>Comment</w:t>
            </w:r>
          </w:p>
        </w:tc>
      </w:tr>
      <w:tr w:rsidR="002F0243" w:rsidRPr="007B480C" w14:paraId="0481FC76" w14:textId="77777777" w:rsidTr="00DC4433">
        <w:tc>
          <w:tcPr>
            <w:tcW w:w="1199" w:type="dxa"/>
          </w:tcPr>
          <w:p w14:paraId="7E122962" w14:textId="77777777" w:rsidR="002F0243" w:rsidRPr="00DC4433" w:rsidRDefault="002F0243" w:rsidP="00304C4C">
            <w:pPr>
              <w:rPr>
                <w:rFonts w:ascii="Arial" w:eastAsia="SimSun" w:hAnsi="Arial" w:cs="Arial"/>
                <w:sz w:val="21"/>
                <w:szCs w:val="21"/>
              </w:rPr>
            </w:pPr>
            <w:r w:rsidRPr="00DC4433">
              <w:rPr>
                <w:rFonts w:ascii="Arial" w:hAnsi="Arial" w:cs="Arial"/>
                <w:sz w:val="21"/>
                <w:szCs w:val="21"/>
              </w:rPr>
              <w:t>V001</w:t>
            </w:r>
          </w:p>
        </w:tc>
        <w:tc>
          <w:tcPr>
            <w:tcW w:w="1493" w:type="dxa"/>
          </w:tcPr>
          <w:p w14:paraId="601D3458" w14:textId="3C813598" w:rsidR="002F0243" w:rsidRPr="00DC4433" w:rsidRDefault="00D62C77" w:rsidP="00304C4C">
            <w:pPr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2019/07/17</w:t>
            </w:r>
          </w:p>
        </w:tc>
        <w:tc>
          <w:tcPr>
            <w:tcW w:w="1692" w:type="dxa"/>
          </w:tcPr>
          <w:p w14:paraId="68A34812" w14:textId="5391FD62" w:rsidR="002F0243" w:rsidRPr="00DC4433" w:rsidRDefault="00D62C77" w:rsidP="00304C4C">
            <w:pPr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Arial" w:hint="eastAsia"/>
                <w:sz w:val="21"/>
                <w:szCs w:val="21"/>
              </w:rPr>
              <w:t>Guang</w:t>
            </w:r>
            <w:r>
              <w:rPr>
                <w:rFonts w:asciiTheme="minorEastAsia" w:eastAsiaTheme="minorEastAsia" w:hAnsiTheme="minorEastAsia" w:cs="Arial"/>
                <w:sz w:val="21"/>
                <w:szCs w:val="21"/>
              </w:rPr>
              <w:t>nai Wang</w:t>
            </w:r>
          </w:p>
        </w:tc>
        <w:tc>
          <w:tcPr>
            <w:tcW w:w="6298" w:type="dxa"/>
          </w:tcPr>
          <w:p w14:paraId="75F44848" w14:textId="77777777" w:rsidR="002F0243" w:rsidRPr="00DC4433" w:rsidRDefault="002F0243" w:rsidP="00304C4C">
            <w:pPr>
              <w:rPr>
                <w:rFonts w:ascii="Arial" w:hAnsi="Arial" w:cs="Arial"/>
                <w:sz w:val="21"/>
                <w:szCs w:val="21"/>
              </w:rPr>
            </w:pPr>
            <w:r w:rsidRPr="00DC4433">
              <w:rPr>
                <w:rFonts w:ascii="Arial" w:hAnsi="Arial" w:cs="Arial" w:hint="eastAsia"/>
                <w:sz w:val="21"/>
                <w:szCs w:val="21"/>
              </w:rPr>
              <w:t>Initial</w:t>
            </w:r>
            <w:r w:rsidRPr="00DC4433">
              <w:rPr>
                <w:rFonts w:ascii="Arial" w:hAnsi="Arial" w:cs="Arial"/>
                <w:sz w:val="21"/>
                <w:szCs w:val="21"/>
              </w:rPr>
              <w:t xml:space="preserve"> Version</w:t>
            </w:r>
          </w:p>
        </w:tc>
      </w:tr>
      <w:tr w:rsidR="002F0243" w:rsidRPr="007B480C" w14:paraId="0B4020A7" w14:textId="77777777" w:rsidTr="00DC4433">
        <w:tc>
          <w:tcPr>
            <w:tcW w:w="1199" w:type="dxa"/>
          </w:tcPr>
          <w:p w14:paraId="1D7B270A" w14:textId="77777777" w:rsidR="002F0243" w:rsidRPr="00DC4433" w:rsidRDefault="002F0243" w:rsidP="00304C4C">
            <w:pPr>
              <w:rPr>
                <w:rFonts w:ascii="Arial" w:eastAsia="DengXian" w:hAnsi="Arial" w:cs="Arial"/>
                <w:sz w:val="21"/>
                <w:szCs w:val="21"/>
              </w:rPr>
            </w:pPr>
          </w:p>
        </w:tc>
        <w:tc>
          <w:tcPr>
            <w:tcW w:w="1493" w:type="dxa"/>
          </w:tcPr>
          <w:p w14:paraId="4F904CB7" w14:textId="77777777" w:rsidR="002F0243" w:rsidRPr="00DC4433" w:rsidRDefault="002F0243" w:rsidP="00304C4C">
            <w:pPr>
              <w:rPr>
                <w:rFonts w:ascii="Arial" w:eastAsia="DengXian" w:hAnsi="Arial" w:cs="Arial"/>
                <w:sz w:val="21"/>
                <w:szCs w:val="21"/>
              </w:rPr>
            </w:pPr>
          </w:p>
        </w:tc>
        <w:tc>
          <w:tcPr>
            <w:tcW w:w="1692" w:type="dxa"/>
          </w:tcPr>
          <w:p w14:paraId="06971CD3" w14:textId="77777777" w:rsidR="002F0243" w:rsidRPr="00DC4433" w:rsidRDefault="002F0243" w:rsidP="00304C4C">
            <w:pPr>
              <w:rPr>
                <w:rFonts w:ascii="Arial" w:eastAsia="DengXian" w:hAnsi="Arial" w:cs="Arial"/>
                <w:sz w:val="21"/>
                <w:szCs w:val="21"/>
              </w:rPr>
            </w:pPr>
          </w:p>
        </w:tc>
        <w:tc>
          <w:tcPr>
            <w:tcW w:w="6298" w:type="dxa"/>
          </w:tcPr>
          <w:p w14:paraId="2A1F701D" w14:textId="77777777" w:rsidR="001A5855" w:rsidRPr="00EA77F2" w:rsidRDefault="001A5855" w:rsidP="00EA77F2">
            <w:pPr>
              <w:rPr>
                <w:rFonts w:ascii="Arial" w:eastAsiaTheme="minorEastAsia" w:hAnsi="Arial" w:cs="Arial"/>
                <w:sz w:val="21"/>
                <w:szCs w:val="21"/>
              </w:rPr>
            </w:pPr>
          </w:p>
        </w:tc>
      </w:tr>
      <w:tr w:rsidR="002F0243" w:rsidRPr="007B480C" w14:paraId="03EFCA41" w14:textId="77777777" w:rsidTr="00DC4433">
        <w:tc>
          <w:tcPr>
            <w:tcW w:w="1199" w:type="dxa"/>
          </w:tcPr>
          <w:p w14:paraId="5F96A722" w14:textId="77777777" w:rsidR="002F0243" w:rsidRPr="00DC4433" w:rsidRDefault="002F0243" w:rsidP="00304C4C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493" w:type="dxa"/>
          </w:tcPr>
          <w:p w14:paraId="5B95CD12" w14:textId="77777777" w:rsidR="002F0243" w:rsidRPr="00DC4433" w:rsidRDefault="002F0243" w:rsidP="00304C4C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692" w:type="dxa"/>
          </w:tcPr>
          <w:p w14:paraId="5220BBB2" w14:textId="77777777" w:rsidR="002F0243" w:rsidRPr="00DC4433" w:rsidRDefault="002F0243" w:rsidP="00304C4C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6298" w:type="dxa"/>
          </w:tcPr>
          <w:p w14:paraId="13CB595B" w14:textId="77777777" w:rsidR="002F0243" w:rsidRPr="00DC4433" w:rsidRDefault="002F0243" w:rsidP="00304C4C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</w:p>
        </w:tc>
      </w:tr>
      <w:tr w:rsidR="002F0243" w:rsidRPr="007B480C" w14:paraId="6D9C8D39" w14:textId="77777777" w:rsidTr="00DC4433">
        <w:tc>
          <w:tcPr>
            <w:tcW w:w="1199" w:type="dxa"/>
          </w:tcPr>
          <w:p w14:paraId="675E05EE" w14:textId="77777777" w:rsidR="002F0243" w:rsidRPr="00DC4433" w:rsidRDefault="002F0243" w:rsidP="00304C4C">
            <w:pPr>
              <w:rPr>
                <w:rFonts w:ascii="Arial" w:eastAsia="SimSun" w:hAnsi="Arial" w:cs="Arial"/>
                <w:sz w:val="21"/>
                <w:szCs w:val="21"/>
              </w:rPr>
            </w:pPr>
          </w:p>
        </w:tc>
        <w:tc>
          <w:tcPr>
            <w:tcW w:w="1493" w:type="dxa"/>
          </w:tcPr>
          <w:p w14:paraId="2FC17F8B" w14:textId="77777777" w:rsidR="002F0243" w:rsidRPr="00DC4433" w:rsidRDefault="002F0243" w:rsidP="00304C4C">
            <w:pPr>
              <w:rPr>
                <w:rFonts w:ascii="Arial" w:eastAsia="SimSun" w:hAnsi="Arial" w:cs="Arial"/>
                <w:sz w:val="21"/>
                <w:szCs w:val="21"/>
              </w:rPr>
            </w:pPr>
          </w:p>
        </w:tc>
        <w:tc>
          <w:tcPr>
            <w:tcW w:w="1692" w:type="dxa"/>
          </w:tcPr>
          <w:p w14:paraId="0A4F7224" w14:textId="77777777" w:rsidR="002F0243" w:rsidRPr="00DC4433" w:rsidRDefault="002F0243" w:rsidP="00304C4C">
            <w:pPr>
              <w:rPr>
                <w:rFonts w:ascii="Arial" w:eastAsia="SimSu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6298" w:type="dxa"/>
          </w:tcPr>
          <w:p w14:paraId="5AE48A43" w14:textId="77777777" w:rsidR="002F0243" w:rsidRPr="00DC4433" w:rsidRDefault="002F0243" w:rsidP="00304C4C">
            <w:pPr>
              <w:rPr>
                <w:rFonts w:ascii="Arial" w:eastAsia="SimSun" w:hAnsi="Arial" w:cs="Arial"/>
                <w:color w:val="000000"/>
                <w:sz w:val="21"/>
                <w:szCs w:val="21"/>
              </w:rPr>
            </w:pPr>
          </w:p>
        </w:tc>
      </w:tr>
      <w:tr w:rsidR="002F0243" w:rsidRPr="007B480C" w14:paraId="50F40DEB" w14:textId="77777777" w:rsidTr="00DC4433">
        <w:tc>
          <w:tcPr>
            <w:tcW w:w="1199" w:type="dxa"/>
          </w:tcPr>
          <w:p w14:paraId="77A52294" w14:textId="77777777" w:rsidR="002F0243" w:rsidRPr="00DC4433" w:rsidRDefault="002F0243" w:rsidP="00304C4C">
            <w:pPr>
              <w:rPr>
                <w:rFonts w:ascii="Arial" w:eastAsia="SimSun" w:hAnsi="Arial" w:cs="Arial"/>
                <w:sz w:val="21"/>
                <w:szCs w:val="21"/>
              </w:rPr>
            </w:pPr>
          </w:p>
        </w:tc>
        <w:tc>
          <w:tcPr>
            <w:tcW w:w="1493" w:type="dxa"/>
          </w:tcPr>
          <w:p w14:paraId="007DCDA8" w14:textId="77777777" w:rsidR="002F0243" w:rsidRPr="00DC4433" w:rsidRDefault="002F0243" w:rsidP="00304C4C">
            <w:pPr>
              <w:rPr>
                <w:rFonts w:ascii="Arial" w:eastAsia="SimSun" w:hAnsi="Arial" w:cs="Arial"/>
                <w:sz w:val="21"/>
                <w:szCs w:val="21"/>
              </w:rPr>
            </w:pPr>
          </w:p>
        </w:tc>
        <w:tc>
          <w:tcPr>
            <w:tcW w:w="1692" w:type="dxa"/>
          </w:tcPr>
          <w:p w14:paraId="450EA2D7" w14:textId="77777777" w:rsidR="002F0243" w:rsidRPr="00DC4433" w:rsidRDefault="002F0243" w:rsidP="00304C4C">
            <w:pPr>
              <w:rPr>
                <w:rFonts w:ascii="Arial" w:eastAsia="SimSu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6298" w:type="dxa"/>
          </w:tcPr>
          <w:p w14:paraId="3DD355C9" w14:textId="77777777" w:rsidR="002F0243" w:rsidRPr="00DC4433" w:rsidRDefault="002F0243" w:rsidP="00304C4C">
            <w:pPr>
              <w:rPr>
                <w:rFonts w:ascii="Arial" w:eastAsia="SimSun" w:hAnsi="Arial" w:cs="Arial"/>
                <w:color w:val="000000"/>
                <w:sz w:val="21"/>
                <w:szCs w:val="21"/>
              </w:rPr>
            </w:pPr>
          </w:p>
        </w:tc>
      </w:tr>
      <w:tr w:rsidR="002F0243" w:rsidRPr="007B480C" w14:paraId="1A81F0B1" w14:textId="77777777" w:rsidTr="00DC4433">
        <w:tc>
          <w:tcPr>
            <w:tcW w:w="1199" w:type="dxa"/>
          </w:tcPr>
          <w:p w14:paraId="717AAFBA" w14:textId="77777777" w:rsidR="002F0243" w:rsidRPr="00DC4433" w:rsidRDefault="002F0243" w:rsidP="00304C4C">
            <w:pPr>
              <w:rPr>
                <w:rFonts w:ascii="Arial" w:eastAsia="SimSun" w:hAnsi="Arial" w:cs="Arial"/>
                <w:sz w:val="21"/>
                <w:szCs w:val="21"/>
              </w:rPr>
            </w:pPr>
          </w:p>
        </w:tc>
        <w:tc>
          <w:tcPr>
            <w:tcW w:w="1493" w:type="dxa"/>
          </w:tcPr>
          <w:p w14:paraId="56EE48EE" w14:textId="77777777" w:rsidR="002F0243" w:rsidRPr="00DC4433" w:rsidRDefault="002F0243" w:rsidP="00304C4C">
            <w:pPr>
              <w:rPr>
                <w:rFonts w:ascii="Arial" w:eastAsia="SimSun" w:hAnsi="Arial" w:cs="Arial"/>
                <w:sz w:val="21"/>
                <w:szCs w:val="21"/>
              </w:rPr>
            </w:pPr>
          </w:p>
        </w:tc>
        <w:tc>
          <w:tcPr>
            <w:tcW w:w="1692" w:type="dxa"/>
          </w:tcPr>
          <w:p w14:paraId="2908EB2C" w14:textId="77777777" w:rsidR="002F0243" w:rsidRPr="00DC4433" w:rsidRDefault="002F0243" w:rsidP="00304C4C">
            <w:pPr>
              <w:rPr>
                <w:rFonts w:ascii="Arial" w:eastAsia="SimSu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6298" w:type="dxa"/>
          </w:tcPr>
          <w:p w14:paraId="121FD38A" w14:textId="77777777" w:rsidR="002F0243" w:rsidRPr="00DC4433" w:rsidRDefault="002F0243" w:rsidP="00304C4C">
            <w:pPr>
              <w:rPr>
                <w:rFonts w:ascii="Arial" w:eastAsia="SimSun" w:hAnsi="Arial" w:cs="Arial"/>
                <w:color w:val="000000"/>
                <w:sz w:val="21"/>
                <w:szCs w:val="21"/>
              </w:rPr>
            </w:pPr>
          </w:p>
        </w:tc>
      </w:tr>
      <w:tr w:rsidR="002F0243" w:rsidRPr="007B480C" w14:paraId="1FE2DD96" w14:textId="77777777" w:rsidTr="00DC4433">
        <w:tc>
          <w:tcPr>
            <w:tcW w:w="1199" w:type="dxa"/>
          </w:tcPr>
          <w:p w14:paraId="27357532" w14:textId="77777777" w:rsidR="002F0243" w:rsidRPr="00DC4433" w:rsidRDefault="002F0243" w:rsidP="00304C4C">
            <w:pPr>
              <w:rPr>
                <w:rFonts w:ascii="Arial" w:eastAsia="SimSun" w:hAnsi="Arial" w:cs="Arial"/>
                <w:sz w:val="21"/>
                <w:szCs w:val="21"/>
              </w:rPr>
            </w:pPr>
          </w:p>
        </w:tc>
        <w:tc>
          <w:tcPr>
            <w:tcW w:w="1493" w:type="dxa"/>
          </w:tcPr>
          <w:p w14:paraId="07F023C8" w14:textId="77777777" w:rsidR="002F0243" w:rsidRPr="00DC4433" w:rsidRDefault="002F0243" w:rsidP="00304C4C">
            <w:pPr>
              <w:rPr>
                <w:rFonts w:ascii="Arial" w:eastAsia="SimSun" w:hAnsi="Arial" w:cs="Arial"/>
                <w:sz w:val="21"/>
                <w:szCs w:val="21"/>
              </w:rPr>
            </w:pPr>
          </w:p>
        </w:tc>
        <w:tc>
          <w:tcPr>
            <w:tcW w:w="1692" w:type="dxa"/>
          </w:tcPr>
          <w:p w14:paraId="4BDB5498" w14:textId="77777777" w:rsidR="002F0243" w:rsidRPr="00DC4433" w:rsidRDefault="002F0243" w:rsidP="00304C4C">
            <w:pPr>
              <w:rPr>
                <w:rFonts w:ascii="Arial" w:eastAsia="SimSu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6298" w:type="dxa"/>
          </w:tcPr>
          <w:p w14:paraId="2916C19D" w14:textId="77777777" w:rsidR="002F0243" w:rsidRPr="00DC4433" w:rsidRDefault="002F0243" w:rsidP="00304C4C">
            <w:pPr>
              <w:rPr>
                <w:rFonts w:ascii="Arial" w:eastAsia="SimSun" w:hAnsi="Arial" w:cs="Arial"/>
                <w:color w:val="000000"/>
                <w:sz w:val="21"/>
                <w:szCs w:val="21"/>
              </w:rPr>
            </w:pPr>
          </w:p>
        </w:tc>
      </w:tr>
    </w:tbl>
    <w:p w14:paraId="74869460" w14:textId="77777777" w:rsidR="002F0243" w:rsidRPr="007B480C" w:rsidRDefault="002F0243" w:rsidP="002F0243">
      <w:pPr>
        <w:rPr>
          <w:rFonts w:ascii="Arial" w:hAnsi="Arial" w:cs="Arial"/>
        </w:rPr>
      </w:pPr>
    </w:p>
    <w:p w14:paraId="187F57B8" w14:textId="77777777" w:rsidR="002F0243" w:rsidRPr="007B480C" w:rsidRDefault="002F0243" w:rsidP="002F0243">
      <w:pPr>
        <w:rPr>
          <w:rFonts w:ascii="Arial" w:hAnsi="Arial" w:cs="Arial"/>
        </w:rPr>
      </w:pPr>
    </w:p>
    <w:p w14:paraId="54738AF4" w14:textId="77777777" w:rsidR="002F0243" w:rsidRPr="001A5855" w:rsidRDefault="002F0243" w:rsidP="002F0243">
      <w:pPr>
        <w:rPr>
          <w:rFonts w:ascii="Arial" w:hAnsi="Arial" w:cs="Arial"/>
        </w:rPr>
      </w:pPr>
    </w:p>
    <w:p w14:paraId="46ABBD8F" w14:textId="77777777" w:rsidR="002F0243" w:rsidRDefault="002F0243" w:rsidP="002F0243">
      <w:pPr>
        <w:tabs>
          <w:tab w:val="left" w:pos="8355"/>
        </w:tabs>
        <w:rPr>
          <w:rFonts w:ascii="Arial" w:hAnsi="Arial" w:cs="Arial"/>
        </w:rPr>
      </w:pPr>
      <w:r w:rsidRPr="007B480C">
        <w:rPr>
          <w:rFonts w:ascii="Arial" w:hAnsi="Arial" w:cs="Arial"/>
        </w:rPr>
        <w:tab/>
      </w:r>
    </w:p>
    <w:p w14:paraId="06BBA33E" w14:textId="77777777" w:rsidR="002F0243" w:rsidRPr="007B480C" w:rsidRDefault="002F0243" w:rsidP="002F0243">
      <w:pPr>
        <w:tabs>
          <w:tab w:val="left" w:pos="8355"/>
        </w:tabs>
        <w:rPr>
          <w:rFonts w:ascii="Arial" w:eastAsia="SimSun" w:hAnsi="Arial" w:cs="Arial"/>
        </w:rPr>
      </w:pPr>
      <w:r>
        <w:rPr>
          <w:rFonts w:ascii="Arial" w:hAnsi="Arial" w:cs="Arial"/>
        </w:rPr>
        <w:br w:type="page"/>
      </w:r>
    </w:p>
    <w:p w14:paraId="2ABC67CB" w14:textId="67E6F4AB" w:rsidR="002F0243" w:rsidRDefault="009E1E9A" w:rsidP="009E1E9A">
      <w:pPr>
        <w:jc w:val="center"/>
        <w:rPr>
          <w:rFonts w:ascii="DengXian" w:eastAsiaTheme="minorEastAsia" w:hAnsi="DengXian" w:cs="Arial"/>
          <w:b/>
          <w:sz w:val="36"/>
          <w:szCs w:val="36"/>
        </w:rPr>
      </w:pPr>
      <w:r w:rsidRPr="00DB4E52">
        <w:rPr>
          <w:rFonts w:ascii="DengXian" w:eastAsiaTheme="minorEastAsia" w:hAnsi="DengXian" w:cs="Arial" w:hint="eastAsia"/>
          <w:b/>
          <w:sz w:val="36"/>
          <w:szCs w:val="36"/>
        </w:rPr>
        <w:lastRenderedPageBreak/>
        <w:t>目录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id w:val="-79698997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2150429" w14:textId="0F568832" w:rsidR="00AA652C" w:rsidRDefault="00AA652C">
          <w:pPr>
            <w:pStyle w:val="TOCHeading"/>
          </w:pPr>
        </w:p>
        <w:p w14:paraId="7B57523C" w14:textId="6A7A974C" w:rsidR="007C41E1" w:rsidRDefault="00AA652C">
          <w:pPr>
            <w:pStyle w:val="TOC2"/>
            <w:tabs>
              <w:tab w:val="left" w:pos="720"/>
              <w:tab w:val="right" w:leader="dot" w:pos="10790"/>
            </w:tabs>
            <w:rPr>
              <w:rFonts w:eastAsiaTheme="minorEastAsia" w:hAnsiTheme="minorHAnsi" w:cstheme="minorBidi"/>
              <w:smallCaps w:val="0"/>
              <w:noProof/>
              <w:kern w:val="0"/>
              <w:sz w:val="22"/>
              <w:szCs w:val="22"/>
              <w:lang w:eastAsia="zh-CN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17460812" w:history="1">
            <w:r w:rsidR="007C41E1" w:rsidRPr="00310CEA">
              <w:rPr>
                <w:rStyle w:val="Hyperlink"/>
                <w:noProof/>
                <w:lang w:eastAsia="zh-CN"/>
              </w:rPr>
              <w:t>1</w:t>
            </w:r>
            <w:r w:rsidR="007C41E1">
              <w:rPr>
                <w:rFonts w:eastAsiaTheme="minorEastAsia" w:hAnsiTheme="minorHAnsi" w:cstheme="minorBidi"/>
                <w:smallCaps w:val="0"/>
                <w:noProof/>
                <w:kern w:val="0"/>
                <w:sz w:val="22"/>
                <w:szCs w:val="22"/>
                <w:lang w:eastAsia="zh-CN"/>
              </w:rPr>
              <w:tab/>
            </w:r>
            <w:r w:rsidR="007C41E1" w:rsidRPr="00310CEA">
              <w:rPr>
                <w:rStyle w:val="Hyperlink"/>
                <w:rFonts w:hint="eastAsia"/>
                <w:noProof/>
                <w:lang w:eastAsia="zh-CN"/>
              </w:rPr>
              <w:t>使用前注意事项</w:t>
            </w:r>
            <w:r w:rsidR="007C41E1">
              <w:rPr>
                <w:noProof/>
                <w:webHidden/>
              </w:rPr>
              <w:tab/>
            </w:r>
            <w:r w:rsidR="007C41E1">
              <w:rPr>
                <w:noProof/>
                <w:webHidden/>
              </w:rPr>
              <w:fldChar w:fldCharType="begin"/>
            </w:r>
            <w:r w:rsidR="007C41E1">
              <w:rPr>
                <w:noProof/>
                <w:webHidden/>
              </w:rPr>
              <w:instrText xml:space="preserve"> PAGEREF _Toc17460812 \h </w:instrText>
            </w:r>
            <w:r w:rsidR="007C41E1">
              <w:rPr>
                <w:noProof/>
                <w:webHidden/>
              </w:rPr>
            </w:r>
            <w:r w:rsidR="007C41E1">
              <w:rPr>
                <w:noProof/>
                <w:webHidden/>
              </w:rPr>
              <w:fldChar w:fldCharType="separate"/>
            </w:r>
            <w:r w:rsidR="007C41E1">
              <w:rPr>
                <w:noProof/>
                <w:webHidden/>
              </w:rPr>
              <w:t>4</w:t>
            </w:r>
            <w:r w:rsidR="007C41E1">
              <w:rPr>
                <w:noProof/>
                <w:webHidden/>
              </w:rPr>
              <w:fldChar w:fldCharType="end"/>
            </w:r>
          </w:hyperlink>
        </w:p>
        <w:p w14:paraId="5FFABF75" w14:textId="6B040868" w:rsidR="007C41E1" w:rsidRDefault="007C41E1">
          <w:pPr>
            <w:pStyle w:val="TOC3"/>
            <w:tabs>
              <w:tab w:val="left" w:pos="960"/>
              <w:tab w:val="right" w:leader="dot" w:pos="10790"/>
            </w:tabs>
            <w:rPr>
              <w:rFonts w:eastAsiaTheme="minorEastAsia" w:hAnsiTheme="minorHAnsi" w:cstheme="minorBidi"/>
              <w:i w:val="0"/>
              <w:iCs w:val="0"/>
              <w:noProof/>
              <w:kern w:val="0"/>
              <w:sz w:val="22"/>
              <w:szCs w:val="22"/>
              <w:lang w:eastAsia="zh-CN"/>
            </w:rPr>
          </w:pPr>
          <w:hyperlink w:anchor="_Toc17460813" w:history="1">
            <w:r w:rsidRPr="00310CEA">
              <w:rPr>
                <w:rStyle w:val="Hyperlink"/>
                <w:noProof/>
              </w:rPr>
              <w:t>1.1</w:t>
            </w:r>
            <w:r>
              <w:rPr>
                <w:rFonts w:eastAsiaTheme="minorEastAsia" w:hAnsiTheme="minorHAnsi" w:cstheme="minorBidi"/>
                <w:i w:val="0"/>
                <w:iCs w:val="0"/>
                <w:noProof/>
                <w:kern w:val="0"/>
                <w:sz w:val="22"/>
                <w:szCs w:val="22"/>
                <w:lang w:eastAsia="zh-CN"/>
              </w:rPr>
              <w:tab/>
            </w:r>
            <w:r w:rsidRPr="00310CEA">
              <w:rPr>
                <w:rStyle w:val="Hyperlink"/>
                <w:noProof/>
              </w:rPr>
              <w:t>AOI</w:t>
            </w:r>
            <w:r w:rsidRPr="00310CEA">
              <w:rPr>
                <w:rStyle w:val="Hyperlink"/>
                <w:rFonts w:hint="eastAsia"/>
                <w:noProof/>
              </w:rPr>
              <w:t>数据上传工具支持的站别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_Toc17460813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8FC87E" w14:textId="2707C7F7" w:rsidR="007C41E1" w:rsidRDefault="007C41E1">
          <w:pPr>
            <w:pStyle w:val="TOC3"/>
            <w:tabs>
              <w:tab w:val="left" w:pos="1200"/>
              <w:tab w:val="right" w:leader="dot" w:pos="10790"/>
            </w:tabs>
            <w:rPr>
              <w:rFonts w:eastAsiaTheme="minorEastAsia" w:hAnsiTheme="minorHAnsi" w:cstheme="minorBidi"/>
              <w:i w:val="0"/>
              <w:iCs w:val="0"/>
              <w:noProof/>
              <w:kern w:val="0"/>
              <w:sz w:val="22"/>
              <w:szCs w:val="22"/>
              <w:lang w:eastAsia="zh-CN"/>
            </w:rPr>
          </w:pPr>
          <w:hyperlink w:anchor="_Toc17460814" w:history="1">
            <w:r w:rsidRPr="00310CEA">
              <w:rPr>
                <w:rStyle w:val="Hyperlink"/>
                <w:noProof/>
              </w:rPr>
              <w:t>1.2</w:t>
            </w:r>
            <w:r>
              <w:rPr>
                <w:rFonts w:eastAsiaTheme="minorEastAsia" w:hAnsiTheme="minorHAnsi" w:cstheme="minorBidi"/>
                <w:i w:val="0"/>
                <w:iCs w:val="0"/>
                <w:noProof/>
                <w:kern w:val="0"/>
                <w:sz w:val="22"/>
                <w:szCs w:val="22"/>
                <w:lang w:eastAsia="zh-CN"/>
              </w:rPr>
              <w:tab/>
            </w:r>
            <w:r w:rsidRPr="00310CEA">
              <w:rPr>
                <w:rStyle w:val="Hyperlink"/>
                <w:rFonts w:hint="eastAsia"/>
                <w:noProof/>
              </w:rPr>
              <w:t>核对站别对应的路径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_Toc17460814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0B4D35" w14:textId="087F0208" w:rsidR="007C41E1" w:rsidRDefault="007C41E1">
          <w:pPr>
            <w:pStyle w:val="TOC2"/>
            <w:tabs>
              <w:tab w:val="left" w:pos="720"/>
              <w:tab w:val="right" w:leader="dot" w:pos="10790"/>
            </w:tabs>
            <w:rPr>
              <w:rFonts w:eastAsiaTheme="minorEastAsia" w:hAnsiTheme="minorHAnsi" w:cstheme="minorBidi"/>
              <w:smallCaps w:val="0"/>
              <w:noProof/>
              <w:kern w:val="0"/>
              <w:sz w:val="22"/>
              <w:szCs w:val="22"/>
              <w:lang w:eastAsia="zh-CN"/>
            </w:rPr>
          </w:pPr>
          <w:hyperlink w:anchor="_Toc17460815" w:history="1">
            <w:r w:rsidRPr="00310CEA">
              <w:rPr>
                <w:rStyle w:val="Hyperlink"/>
                <w:noProof/>
                <w:lang w:eastAsia="zh-CN"/>
              </w:rPr>
              <w:t>2</w:t>
            </w:r>
            <w:r>
              <w:rPr>
                <w:rFonts w:eastAsiaTheme="minorEastAsia" w:hAnsiTheme="minorHAnsi" w:cstheme="minorBidi"/>
                <w:smallCaps w:val="0"/>
                <w:noProof/>
                <w:kern w:val="0"/>
                <w:sz w:val="22"/>
                <w:szCs w:val="22"/>
                <w:lang w:eastAsia="zh-CN"/>
              </w:rPr>
              <w:tab/>
            </w:r>
            <w:r w:rsidRPr="00310CEA">
              <w:rPr>
                <w:rStyle w:val="Hyperlink"/>
                <w:rFonts w:hint="eastAsia"/>
                <w:noProof/>
                <w:lang w:eastAsia="zh-CN"/>
              </w:rPr>
              <w:t>环境安装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_Toc17460815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9DD65F" w14:textId="564EC66D" w:rsidR="007C41E1" w:rsidRDefault="007C41E1">
          <w:pPr>
            <w:pStyle w:val="TOC3"/>
            <w:tabs>
              <w:tab w:val="left" w:pos="960"/>
              <w:tab w:val="right" w:leader="dot" w:pos="10790"/>
            </w:tabs>
            <w:rPr>
              <w:rFonts w:eastAsiaTheme="minorEastAsia" w:hAnsiTheme="minorHAnsi" w:cstheme="minorBidi"/>
              <w:i w:val="0"/>
              <w:iCs w:val="0"/>
              <w:noProof/>
              <w:kern w:val="0"/>
              <w:sz w:val="22"/>
              <w:szCs w:val="22"/>
              <w:lang w:eastAsia="zh-CN"/>
            </w:rPr>
          </w:pPr>
          <w:hyperlink w:anchor="_Toc17460816" w:history="1">
            <w:r w:rsidRPr="00310CEA">
              <w:rPr>
                <w:rStyle w:val="Hyperlink"/>
                <w:noProof/>
              </w:rPr>
              <w:t>2.1</w:t>
            </w:r>
            <w:r>
              <w:rPr>
                <w:rFonts w:eastAsiaTheme="minorEastAsia" w:hAnsiTheme="minorHAnsi" w:cstheme="minorBidi"/>
                <w:i w:val="0"/>
                <w:iCs w:val="0"/>
                <w:noProof/>
                <w:kern w:val="0"/>
                <w:sz w:val="22"/>
                <w:szCs w:val="22"/>
                <w:lang w:eastAsia="zh-CN"/>
              </w:rPr>
              <w:tab/>
            </w:r>
            <w:r w:rsidRPr="00310CEA">
              <w:rPr>
                <w:rStyle w:val="Hyperlink"/>
                <w:noProof/>
              </w:rPr>
              <w:t>Python</w:t>
            </w:r>
            <w:r w:rsidRPr="00310CEA">
              <w:rPr>
                <w:rStyle w:val="Hyperlink"/>
                <w:rFonts w:hint="eastAsia"/>
                <w:noProof/>
              </w:rPr>
              <w:t>安装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_Toc17460816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35FEE8" w14:textId="3680378B" w:rsidR="007C41E1" w:rsidRDefault="007C41E1">
          <w:pPr>
            <w:pStyle w:val="TOC3"/>
            <w:tabs>
              <w:tab w:val="left" w:pos="1200"/>
              <w:tab w:val="right" w:leader="dot" w:pos="10790"/>
            </w:tabs>
            <w:rPr>
              <w:rFonts w:eastAsiaTheme="minorEastAsia" w:hAnsiTheme="minorHAnsi" w:cstheme="minorBidi"/>
              <w:i w:val="0"/>
              <w:iCs w:val="0"/>
              <w:noProof/>
              <w:kern w:val="0"/>
              <w:sz w:val="22"/>
              <w:szCs w:val="22"/>
              <w:lang w:eastAsia="zh-CN"/>
            </w:rPr>
          </w:pPr>
          <w:hyperlink w:anchor="_Toc17460817" w:history="1">
            <w:r w:rsidRPr="00310CEA">
              <w:rPr>
                <w:rStyle w:val="Hyperlink"/>
                <w:noProof/>
              </w:rPr>
              <w:t>2.2</w:t>
            </w:r>
            <w:r>
              <w:rPr>
                <w:rFonts w:eastAsiaTheme="minorEastAsia" w:hAnsiTheme="minorHAnsi" w:cstheme="minorBidi"/>
                <w:i w:val="0"/>
                <w:iCs w:val="0"/>
                <w:noProof/>
                <w:kern w:val="0"/>
                <w:sz w:val="22"/>
                <w:szCs w:val="22"/>
                <w:lang w:eastAsia="zh-CN"/>
              </w:rPr>
              <w:tab/>
            </w:r>
            <w:r w:rsidRPr="00310CEA">
              <w:rPr>
                <w:rStyle w:val="Hyperlink"/>
                <w:rFonts w:hint="eastAsia"/>
                <w:noProof/>
              </w:rPr>
              <w:t>第三方库安装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_Toc17460817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8108FD" w14:textId="50212C6C" w:rsidR="007C41E1" w:rsidRDefault="007C41E1">
          <w:pPr>
            <w:pStyle w:val="TOC2"/>
            <w:tabs>
              <w:tab w:val="left" w:pos="720"/>
              <w:tab w:val="right" w:leader="dot" w:pos="10790"/>
            </w:tabs>
            <w:rPr>
              <w:rFonts w:eastAsiaTheme="minorEastAsia" w:hAnsiTheme="minorHAnsi" w:cstheme="minorBidi"/>
              <w:smallCaps w:val="0"/>
              <w:noProof/>
              <w:kern w:val="0"/>
              <w:sz w:val="22"/>
              <w:szCs w:val="22"/>
              <w:lang w:eastAsia="zh-CN"/>
            </w:rPr>
          </w:pPr>
          <w:hyperlink w:anchor="_Toc17460818" w:history="1">
            <w:r w:rsidRPr="00310CEA">
              <w:rPr>
                <w:rStyle w:val="Hyperlink"/>
                <w:noProof/>
                <w:lang w:eastAsia="zh-CN"/>
              </w:rPr>
              <w:t>3</w:t>
            </w:r>
            <w:r>
              <w:rPr>
                <w:rFonts w:eastAsiaTheme="minorEastAsia" w:hAnsiTheme="minorHAnsi" w:cstheme="minorBidi"/>
                <w:smallCaps w:val="0"/>
                <w:noProof/>
                <w:kern w:val="0"/>
                <w:sz w:val="22"/>
                <w:szCs w:val="22"/>
                <w:lang w:eastAsia="zh-CN"/>
              </w:rPr>
              <w:tab/>
            </w:r>
            <w:r w:rsidRPr="00310CEA">
              <w:rPr>
                <w:rStyle w:val="Hyperlink"/>
                <w:rFonts w:hint="eastAsia"/>
                <w:noProof/>
                <w:lang w:eastAsia="zh-CN"/>
              </w:rPr>
              <w:t>工具使用注意事项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_Toc17460818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428B62" w14:textId="089D1441" w:rsidR="007C41E1" w:rsidRDefault="007C41E1">
          <w:pPr>
            <w:pStyle w:val="TOC3"/>
            <w:tabs>
              <w:tab w:val="left" w:pos="1200"/>
              <w:tab w:val="right" w:leader="dot" w:pos="10790"/>
            </w:tabs>
            <w:rPr>
              <w:rFonts w:eastAsiaTheme="minorEastAsia" w:hAnsiTheme="minorHAnsi" w:cstheme="minorBidi"/>
              <w:i w:val="0"/>
              <w:iCs w:val="0"/>
              <w:noProof/>
              <w:kern w:val="0"/>
              <w:sz w:val="22"/>
              <w:szCs w:val="22"/>
              <w:lang w:eastAsia="zh-CN"/>
            </w:rPr>
          </w:pPr>
          <w:hyperlink w:anchor="_Toc17460819" w:history="1">
            <w:r w:rsidRPr="00310CEA">
              <w:rPr>
                <w:rStyle w:val="Hyperlink"/>
                <w:noProof/>
              </w:rPr>
              <w:t>3.1</w:t>
            </w:r>
            <w:r>
              <w:rPr>
                <w:rFonts w:eastAsiaTheme="minorEastAsia" w:hAnsiTheme="minorHAnsi" w:cstheme="minorBidi"/>
                <w:i w:val="0"/>
                <w:iCs w:val="0"/>
                <w:noProof/>
                <w:kern w:val="0"/>
                <w:sz w:val="22"/>
                <w:szCs w:val="22"/>
                <w:lang w:eastAsia="zh-CN"/>
              </w:rPr>
              <w:tab/>
            </w:r>
            <w:r w:rsidRPr="00310CEA">
              <w:rPr>
                <w:rStyle w:val="Hyperlink"/>
                <w:rFonts w:hint="eastAsia"/>
                <w:noProof/>
              </w:rPr>
              <w:t>配置文件的填写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_Toc17460819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E9EE4B" w14:textId="3D1CCDB3" w:rsidR="007C41E1" w:rsidRDefault="007C41E1">
          <w:pPr>
            <w:pStyle w:val="TOC3"/>
            <w:tabs>
              <w:tab w:val="left" w:pos="1200"/>
              <w:tab w:val="right" w:leader="dot" w:pos="10790"/>
            </w:tabs>
            <w:rPr>
              <w:rFonts w:eastAsiaTheme="minorEastAsia" w:hAnsiTheme="minorHAnsi" w:cstheme="minorBidi"/>
              <w:i w:val="0"/>
              <w:iCs w:val="0"/>
              <w:noProof/>
              <w:kern w:val="0"/>
              <w:sz w:val="22"/>
              <w:szCs w:val="22"/>
              <w:lang w:eastAsia="zh-CN"/>
            </w:rPr>
          </w:pPr>
          <w:hyperlink w:anchor="_Toc17460820" w:history="1">
            <w:r w:rsidRPr="00310CEA">
              <w:rPr>
                <w:rStyle w:val="Hyperlink"/>
                <w:noProof/>
              </w:rPr>
              <w:t>3.2</w:t>
            </w:r>
            <w:r>
              <w:rPr>
                <w:rFonts w:eastAsiaTheme="minorEastAsia" w:hAnsiTheme="minorHAnsi" w:cstheme="minorBidi"/>
                <w:i w:val="0"/>
                <w:iCs w:val="0"/>
                <w:noProof/>
                <w:kern w:val="0"/>
                <w:sz w:val="22"/>
                <w:szCs w:val="22"/>
                <w:lang w:eastAsia="zh-CN"/>
              </w:rPr>
              <w:tab/>
            </w:r>
            <w:r w:rsidRPr="00310CEA">
              <w:rPr>
                <w:rStyle w:val="Hyperlink"/>
                <w:rFonts w:hint="eastAsia"/>
                <w:noProof/>
              </w:rPr>
              <w:t>配置文件错误引起的异常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_Toc17460820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6775DB" w14:textId="439EE071" w:rsidR="007C41E1" w:rsidRDefault="007C41E1">
          <w:pPr>
            <w:pStyle w:val="TOC2"/>
            <w:tabs>
              <w:tab w:val="left" w:pos="720"/>
              <w:tab w:val="right" w:leader="dot" w:pos="10790"/>
            </w:tabs>
            <w:rPr>
              <w:rFonts w:eastAsiaTheme="minorEastAsia" w:hAnsiTheme="minorHAnsi" w:cstheme="minorBidi"/>
              <w:smallCaps w:val="0"/>
              <w:noProof/>
              <w:kern w:val="0"/>
              <w:sz w:val="22"/>
              <w:szCs w:val="22"/>
              <w:lang w:eastAsia="zh-CN"/>
            </w:rPr>
          </w:pPr>
          <w:hyperlink w:anchor="_Toc17460821" w:history="1">
            <w:r w:rsidRPr="00310CEA">
              <w:rPr>
                <w:rStyle w:val="Hyperlink"/>
                <w:noProof/>
                <w:lang w:eastAsia="zh-CN"/>
              </w:rPr>
              <w:t>4</w:t>
            </w:r>
            <w:r>
              <w:rPr>
                <w:rFonts w:eastAsiaTheme="minorEastAsia" w:hAnsiTheme="minorHAnsi" w:cstheme="minorBidi"/>
                <w:smallCaps w:val="0"/>
                <w:noProof/>
                <w:kern w:val="0"/>
                <w:sz w:val="22"/>
                <w:szCs w:val="22"/>
                <w:lang w:eastAsia="zh-CN"/>
              </w:rPr>
              <w:tab/>
            </w:r>
            <w:r w:rsidRPr="00310CEA">
              <w:rPr>
                <w:rStyle w:val="Hyperlink"/>
                <w:rFonts w:hint="eastAsia"/>
                <w:noProof/>
                <w:lang w:eastAsia="zh-CN"/>
              </w:rPr>
              <w:t>设置开机自启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_Toc17460821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4D688C" w14:textId="250992F4" w:rsidR="00AA652C" w:rsidRDefault="00AA652C">
          <w:r>
            <w:rPr>
              <w:b/>
              <w:bCs/>
              <w:noProof/>
            </w:rPr>
            <w:fldChar w:fldCharType="end"/>
          </w:r>
        </w:p>
      </w:sdtContent>
    </w:sdt>
    <w:p w14:paraId="6329FE04" w14:textId="29A9D0CB" w:rsidR="00D0207C" w:rsidRDefault="002E717D" w:rsidP="002F0243">
      <w:pPr>
        <w:rPr>
          <w:rFonts w:ascii="Arial" w:eastAsiaTheme="minorHAnsi" w:hAnsi="Arial" w:cs="Arial"/>
          <w:b/>
          <w:smallCaps/>
          <w:sz w:val="20"/>
          <w:szCs w:val="20"/>
        </w:rPr>
      </w:pPr>
      <w:r>
        <w:rPr>
          <w:rFonts w:ascii="Arial" w:eastAsiaTheme="minorHAnsi" w:hAnsi="Arial" w:cs="Arial"/>
          <w:b/>
          <w:smallCaps/>
          <w:sz w:val="20"/>
          <w:szCs w:val="20"/>
        </w:rPr>
        <w:br w:type="page"/>
      </w:r>
      <w:bookmarkStart w:id="1" w:name="_GoBack"/>
      <w:bookmarkEnd w:id="1"/>
    </w:p>
    <w:p w14:paraId="6531E4FA" w14:textId="6C9E7FEB" w:rsidR="00B20A58" w:rsidRDefault="00B20A58" w:rsidP="00B20A58">
      <w:pPr>
        <w:pStyle w:val="Heading2"/>
        <w:rPr>
          <w:ins w:id="2" w:author="Guangnai Wang/WZS/Wistron" w:date="2019-08-22T14:26:00Z"/>
          <w:lang w:eastAsia="zh-CN"/>
        </w:rPr>
      </w:pPr>
      <w:bookmarkStart w:id="3" w:name="_Toc17460812"/>
      <w:ins w:id="4" w:author="Guangnai Wang/WZS/Wistron" w:date="2019-08-22T14:26:00Z">
        <w:r>
          <w:rPr>
            <w:rFonts w:hint="eastAsia"/>
            <w:lang w:eastAsia="zh-CN"/>
          </w:rPr>
          <w:lastRenderedPageBreak/>
          <w:t>使用前注意事项</w:t>
        </w:r>
        <w:bookmarkEnd w:id="3"/>
      </w:ins>
    </w:p>
    <w:p w14:paraId="3B06394B" w14:textId="72393357" w:rsidR="00B20A58" w:rsidRDefault="00B20A58" w:rsidP="00B20A58">
      <w:pPr>
        <w:pStyle w:val="Heading3"/>
      </w:pPr>
      <w:bookmarkStart w:id="5" w:name="_Toc17460813"/>
      <w:r>
        <w:rPr>
          <w:rFonts w:hint="eastAsia"/>
        </w:rPr>
        <w:t>AOI数据上传工具支持的站别</w:t>
      </w:r>
      <w:bookmarkEnd w:id="5"/>
    </w:p>
    <w:p w14:paraId="3B28163E" w14:textId="685235B3" w:rsidR="00B20A58" w:rsidRPr="0007122E" w:rsidRDefault="00B20A58" w:rsidP="00B20A58">
      <w:pPr>
        <w:pStyle w:val="NormalIndent"/>
        <w:rPr>
          <w:rFonts w:ascii="Arial" w:eastAsiaTheme="minorEastAsia"/>
          <w:color w:val="000000"/>
          <w:sz w:val="24"/>
          <w:szCs w:val="24"/>
          <w:lang w:eastAsia="zh-CN"/>
        </w:rPr>
      </w:pPr>
      <w:r w:rsidRPr="0007122E">
        <w:rPr>
          <w:rFonts w:ascii="Arial" w:eastAsiaTheme="minorEastAsia" w:hint="eastAsia"/>
          <w:color w:val="000000"/>
          <w:sz w:val="24"/>
          <w:szCs w:val="24"/>
          <w:lang w:eastAsia="zh-CN"/>
        </w:rPr>
        <w:t>目前</w:t>
      </w:r>
      <w:r w:rsidRPr="0007122E">
        <w:rPr>
          <w:rFonts w:ascii="Arial" w:eastAsiaTheme="minorEastAsia" w:hint="eastAsia"/>
          <w:color w:val="000000"/>
          <w:sz w:val="24"/>
          <w:szCs w:val="24"/>
          <w:lang w:eastAsia="zh-CN"/>
        </w:rPr>
        <w:t>AOI</w:t>
      </w:r>
      <w:r w:rsidRPr="0007122E">
        <w:rPr>
          <w:rFonts w:ascii="Arial" w:eastAsiaTheme="minorEastAsia" w:hint="eastAsia"/>
          <w:color w:val="000000"/>
          <w:sz w:val="24"/>
          <w:szCs w:val="24"/>
          <w:lang w:eastAsia="zh-CN"/>
        </w:rPr>
        <w:t>数据上传工具支持</w:t>
      </w:r>
      <w:r w:rsidRPr="0007122E">
        <w:rPr>
          <w:rFonts w:ascii="Arial" w:eastAsiaTheme="minorEastAsia" w:hint="eastAsia"/>
          <w:color w:val="000000"/>
          <w:sz w:val="24"/>
          <w:szCs w:val="24"/>
          <w:lang w:eastAsia="zh-CN"/>
        </w:rPr>
        <w:t>12</w:t>
      </w:r>
      <w:r w:rsidRPr="0007122E">
        <w:rPr>
          <w:rFonts w:ascii="Arial" w:eastAsiaTheme="minorEastAsia" w:hint="eastAsia"/>
          <w:color w:val="000000"/>
          <w:sz w:val="24"/>
          <w:szCs w:val="24"/>
          <w:lang w:eastAsia="zh-CN"/>
        </w:rPr>
        <w:t>个站别，具体如下表：</w:t>
      </w:r>
    </w:p>
    <w:tbl>
      <w:tblPr>
        <w:tblW w:w="9560" w:type="dxa"/>
        <w:tblLook w:val="04A0" w:firstRow="1" w:lastRow="0" w:firstColumn="1" w:lastColumn="0" w:noHBand="0" w:noVBand="1"/>
      </w:tblPr>
      <w:tblGrid>
        <w:gridCol w:w="2620"/>
        <w:gridCol w:w="2780"/>
        <w:gridCol w:w="1260"/>
        <w:gridCol w:w="2900"/>
      </w:tblGrid>
      <w:tr w:rsidR="00B20A58" w:rsidRPr="00B20A58" w14:paraId="6FBEF0BE" w14:textId="77777777" w:rsidTr="00B20A58">
        <w:trPr>
          <w:trHeight w:val="30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622A944B" w14:textId="77777777" w:rsidR="00B20A58" w:rsidRPr="00B20A58" w:rsidRDefault="00B20A58" w:rsidP="00B20A5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20A58">
              <w:rPr>
                <w:rFonts w:ascii="Calibri" w:hAnsi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1687F1DE" w14:textId="77777777" w:rsidR="00B20A58" w:rsidRPr="00B20A58" w:rsidRDefault="00B20A58" w:rsidP="00B20A5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20A58">
              <w:rPr>
                <w:rFonts w:ascii="Calibri" w:hAnsi="Calibri" w:cs="Calibri"/>
                <w:color w:val="000000"/>
                <w:sz w:val="22"/>
                <w:szCs w:val="22"/>
              </w:rPr>
              <w:t>Code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78568559" w14:textId="77777777" w:rsidR="00B20A58" w:rsidRPr="00B20A58" w:rsidRDefault="00B20A58" w:rsidP="00B20A5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B20A58">
              <w:rPr>
                <w:rFonts w:ascii="Calibri" w:hAnsi="Calibri" w:cs="Calibri"/>
                <w:color w:val="000000"/>
                <w:sz w:val="22"/>
                <w:szCs w:val="22"/>
              </w:rPr>
              <w:t>MfgType</w:t>
            </w:r>
            <w:proofErr w:type="spellEnd"/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2A468DE9" w14:textId="77777777" w:rsidR="00B20A58" w:rsidRPr="00B20A58" w:rsidRDefault="00B20A58" w:rsidP="00B20A5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20A58">
              <w:rPr>
                <w:rFonts w:ascii="Calibri" w:hAnsi="Calibri" w:cs="Calibri"/>
                <w:color w:val="000000"/>
                <w:sz w:val="22"/>
                <w:szCs w:val="22"/>
              </w:rPr>
              <w:t>Description</w:t>
            </w:r>
          </w:p>
        </w:tc>
      </w:tr>
      <w:tr w:rsidR="00B20A58" w:rsidRPr="00B20A58" w14:paraId="45B342B5" w14:textId="77777777" w:rsidTr="00B20A58">
        <w:trPr>
          <w:trHeight w:val="435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0B26A5B5" w14:textId="77777777" w:rsidR="00B20A58" w:rsidRPr="00B20A58" w:rsidRDefault="00B20A58" w:rsidP="00B20A58">
            <w:pPr>
              <w:jc w:val="center"/>
              <w:rPr>
                <w:rFonts w:ascii="&amp;quot" w:hAnsi="&amp;quot" w:cs="Calibri"/>
                <w:color w:val="333333"/>
                <w:sz w:val="20"/>
                <w:szCs w:val="20"/>
              </w:rPr>
            </w:pPr>
            <w:r w:rsidRPr="00B20A58">
              <w:rPr>
                <w:rFonts w:ascii="&amp;quot" w:hAnsi="&amp;quot" w:cs="Calibri"/>
                <w:color w:val="333333"/>
                <w:sz w:val="20"/>
                <w:szCs w:val="20"/>
              </w:rPr>
              <w:t>SMT_AOI_TOP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64AFCDD2" w14:textId="77777777" w:rsidR="00B20A58" w:rsidRPr="00B20A58" w:rsidRDefault="00B20A58" w:rsidP="00B20A58">
            <w:pPr>
              <w:jc w:val="center"/>
              <w:rPr>
                <w:rFonts w:ascii="&amp;quot" w:hAnsi="&amp;quot" w:cs="Calibri"/>
                <w:color w:val="333333"/>
                <w:sz w:val="20"/>
                <w:szCs w:val="20"/>
              </w:rPr>
            </w:pPr>
            <w:r w:rsidRPr="00B20A58">
              <w:rPr>
                <w:rFonts w:ascii="&amp;quot" w:hAnsi="&amp;quot" w:cs="Calibri"/>
                <w:color w:val="333333"/>
                <w:sz w:val="20"/>
                <w:szCs w:val="20"/>
              </w:rPr>
              <w:t>TK_SMT_AOI_TOP(TK)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4777CC8D" w14:textId="77777777" w:rsidR="00B20A58" w:rsidRPr="00B20A58" w:rsidRDefault="00B20A58" w:rsidP="00B20A58">
            <w:pPr>
              <w:jc w:val="center"/>
              <w:rPr>
                <w:rFonts w:ascii="&amp;quot" w:hAnsi="&amp;quot" w:cs="Calibri"/>
                <w:color w:val="333333"/>
                <w:sz w:val="20"/>
                <w:szCs w:val="20"/>
              </w:rPr>
            </w:pPr>
            <w:r w:rsidRPr="00B20A58">
              <w:rPr>
                <w:rFonts w:ascii="&amp;quot" w:hAnsi="&amp;quot" w:cs="Calibri"/>
                <w:color w:val="333333"/>
                <w:sz w:val="20"/>
                <w:szCs w:val="20"/>
              </w:rPr>
              <w:t>PCB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59EF2034" w14:textId="77777777" w:rsidR="00B20A58" w:rsidRPr="00B20A58" w:rsidRDefault="00B20A58" w:rsidP="00B20A58">
            <w:pPr>
              <w:jc w:val="center"/>
              <w:rPr>
                <w:rFonts w:ascii="&amp;quot" w:hAnsi="&amp;quot" w:cs="Calibri"/>
                <w:color w:val="333333"/>
                <w:sz w:val="20"/>
                <w:szCs w:val="20"/>
              </w:rPr>
            </w:pPr>
            <w:r w:rsidRPr="00B20A58">
              <w:rPr>
                <w:rFonts w:ascii="&amp;quot" w:hAnsi="&amp;quot" w:cs="Calibri"/>
                <w:color w:val="333333"/>
                <w:sz w:val="20"/>
                <w:szCs w:val="20"/>
              </w:rPr>
              <w:t>SMT AOI TOP stage code TK</w:t>
            </w:r>
          </w:p>
        </w:tc>
      </w:tr>
      <w:tr w:rsidR="00B20A58" w:rsidRPr="00B20A58" w14:paraId="1A1CDBA8" w14:textId="77777777" w:rsidTr="00B20A58">
        <w:trPr>
          <w:trHeight w:val="39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0912EF1A" w14:textId="77777777" w:rsidR="00B20A58" w:rsidRPr="00B20A58" w:rsidRDefault="00B20A58" w:rsidP="00B20A58">
            <w:pPr>
              <w:jc w:val="center"/>
              <w:rPr>
                <w:rFonts w:ascii="&amp;quot" w:hAnsi="&amp;quot" w:cs="Calibri"/>
                <w:color w:val="333333"/>
                <w:sz w:val="20"/>
                <w:szCs w:val="20"/>
              </w:rPr>
            </w:pPr>
            <w:r w:rsidRPr="00B20A58">
              <w:rPr>
                <w:rFonts w:ascii="&amp;quot" w:hAnsi="&amp;quot" w:cs="Calibri"/>
                <w:color w:val="333333"/>
                <w:sz w:val="20"/>
                <w:szCs w:val="20"/>
              </w:rPr>
              <w:t>SMT_SPI_BOT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366B67A7" w14:textId="77777777" w:rsidR="00B20A58" w:rsidRPr="00B20A58" w:rsidRDefault="00B20A58" w:rsidP="00B20A58">
            <w:pPr>
              <w:jc w:val="center"/>
              <w:rPr>
                <w:rFonts w:ascii="&amp;quot" w:hAnsi="&amp;quot" w:cs="Calibri"/>
                <w:color w:val="333333"/>
                <w:sz w:val="20"/>
                <w:szCs w:val="20"/>
              </w:rPr>
            </w:pPr>
            <w:r w:rsidRPr="00B20A58">
              <w:rPr>
                <w:rFonts w:ascii="&amp;quot" w:hAnsi="&amp;quot" w:cs="Calibri"/>
                <w:color w:val="333333"/>
                <w:sz w:val="20"/>
                <w:szCs w:val="20"/>
              </w:rPr>
              <w:t>T9_SMT_SPI_BOT(T9)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517435C7" w14:textId="77777777" w:rsidR="00B20A58" w:rsidRPr="00B20A58" w:rsidRDefault="00B20A58" w:rsidP="00B20A58">
            <w:pPr>
              <w:jc w:val="center"/>
              <w:rPr>
                <w:rFonts w:ascii="&amp;quot" w:hAnsi="&amp;quot" w:cs="Calibri"/>
                <w:color w:val="333333"/>
                <w:sz w:val="20"/>
                <w:szCs w:val="20"/>
              </w:rPr>
            </w:pPr>
            <w:r w:rsidRPr="00B20A58">
              <w:rPr>
                <w:rFonts w:ascii="&amp;quot" w:hAnsi="&amp;quot" w:cs="Calibri"/>
                <w:color w:val="333333"/>
                <w:sz w:val="20"/>
                <w:szCs w:val="20"/>
              </w:rPr>
              <w:t>PCB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723FF166" w14:textId="77777777" w:rsidR="00B20A58" w:rsidRPr="00B20A58" w:rsidRDefault="00B20A58" w:rsidP="00B20A58">
            <w:pPr>
              <w:jc w:val="center"/>
              <w:rPr>
                <w:rFonts w:ascii="&amp;quot" w:hAnsi="&amp;quot" w:cs="Calibri"/>
                <w:color w:val="333333"/>
                <w:sz w:val="20"/>
                <w:szCs w:val="20"/>
              </w:rPr>
            </w:pPr>
            <w:r w:rsidRPr="00B20A58">
              <w:rPr>
                <w:rFonts w:ascii="&amp;quot" w:hAnsi="&amp;quot" w:cs="Calibri"/>
                <w:color w:val="333333"/>
                <w:sz w:val="20"/>
                <w:szCs w:val="20"/>
              </w:rPr>
              <w:t>SMT SPI BOT stage code T9</w:t>
            </w:r>
          </w:p>
        </w:tc>
      </w:tr>
      <w:tr w:rsidR="00B20A58" w:rsidRPr="00B20A58" w14:paraId="7DA670BC" w14:textId="77777777" w:rsidTr="00B20A58">
        <w:trPr>
          <w:trHeight w:val="375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60236A69" w14:textId="77777777" w:rsidR="00B20A58" w:rsidRPr="00B20A58" w:rsidRDefault="00B20A58" w:rsidP="00B20A58">
            <w:pPr>
              <w:jc w:val="center"/>
              <w:rPr>
                <w:rFonts w:ascii="&amp;quot" w:hAnsi="&amp;quot" w:cs="Calibri"/>
                <w:color w:val="333333"/>
                <w:sz w:val="20"/>
                <w:szCs w:val="20"/>
              </w:rPr>
            </w:pPr>
            <w:r w:rsidRPr="00B20A58">
              <w:rPr>
                <w:rFonts w:ascii="&amp;quot" w:hAnsi="&amp;quot" w:cs="Calibri"/>
                <w:color w:val="333333"/>
                <w:sz w:val="20"/>
                <w:szCs w:val="20"/>
              </w:rPr>
              <w:t>SMT_SPI_TOP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49B628B1" w14:textId="77777777" w:rsidR="00B20A58" w:rsidRPr="00B20A58" w:rsidRDefault="00B20A58" w:rsidP="00B20A58">
            <w:pPr>
              <w:jc w:val="center"/>
              <w:rPr>
                <w:rFonts w:ascii="&amp;quot" w:hAnsi="&amp;quot" w:cs="Calibri"/>
                <w:color w:val="333333"/>
                <w:sz w:val="20"/>
                <w:szCs w:val="20"/>
              </w:rPr>
            </w:pPr>
            <w:r w:rsidRPr="00B20A58">
              <w:rPr>
                <w:rFonts w:ascii="&amp;quot" w:hAnsi="&amp;quot" w:cs="Calibri"/>
                <w:color w:val="333333"/>
                <w:sz w:val="20"/>
                <w:szCs w:val="20"/>
              </w:rPr>
              <w:t>T3_SMT_SPI_TOP(T3)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6C43F360" w14:textId="77777777" w:rsidR="00B20A58" w:rsidRPr="00B20A58" w:rsidRDefault="00B20A58" w:rsidP="00B20A58">
            <w:pPr>
              <w:jc w:val="center"/>
              <w:rPr>
                <w:rFonts w:ascii="&amp;quot" w:hAnsi="&amp;quot" w:cs="Calibri"/>
                <w:color w:val="333333"/>
                <w:sz w:val="20"/>
                <w:szCs w:val="20"/>
              </w:rPr>
            </w:pPr>
            <w:r w:rsidRPr="00B20A58">
              <w:rPr>
                <w:rFonts w:ascii="&amp;quot" w:hAnsi="&amp;quot" w:cs="Calibri"/>
                <w:color w:val="333333"/>
                <w:sz w:val="20"/>
                <w:szCs w:val="20"/>
              </w:rPr>
              <w:t>PCB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05DCAB5B" w14:textId="77777777" w:rsidR="00B20A58" w:rsidRPr="00B20A58" w:rsidRDefault="00B20A58" w:rsidP="00B20A58">
            <w:pPr>
              <w:jc w:val="center"/>
              <w:rPr>
                <w:rFonts w:ascii="&amp;quot" w:hAnsi="&amp;quot" w:cs="Calibri"/>
                <w:color w:val="333333"/>
                <w:sz w:val="20"/>
                <w:szCs w:val="20"/>
              </w:rPr>
            </w:pPr>
            <w:r w:rsidRPr="00B20A58">
              <w:rPr>
                <w:rFonts w:ascii="&amp;quot" w:hAnsi="&amp;quot" w:cs="Calibri"/>
                <w:color w:val="333333"/>
                <w:sz w:val="20"/>
                <w:szCs w:val="20"/>
              </w:rPr>
              <w:t>SMT SPI TOP stage code T3</w:t>
            </w:r>
          </w:p>
        </w:tc>
      </w:tr>
      <w:tr w:rsidR="00B20A58" w:rsidRPr="00B20A58" w14:paraId="7633B11E" w14:textId="77777777" w:rsidTr="00B20A58">
        <w:trPr>
          <w:trHeight w:val="435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753FE2B7" w14:textId="77777777" w:rsidR="00B20A58" w:rsidRPr="00B20A58" w:rsidRDefault="00B20A58" w:rsidP="00B20A58">
            <w:pPr>
              <w:jc w:val="center"/>
              <w:rPr>
                <w:rFonts w:ascii="&amp;quot" w:hAnsi="&amp;quot" w:cs="Calibri"/>
                <w:color w:val="333333"/>
                <w:sz w:val="20"/>
                <w:szCs w:val="20"/>
              </w:rPr>
            </w:pPr>
            <w:r w:rsidRPr="00B20A58">
              <w:rPr>
                <w:rFonts w:ascii="&amp;quot" w:hAnsi="&amp;quot" w:cs="Calibri"/>
                <w:color w:val="333333"/>
                <w:sz w:val="20"/>
                <w:szCs w:val="20"/>
              </w:rPr>
              <w:t>SMT_AOI_BOT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2EE98197" w14:textId="77777777" w:rsidR="00B20A58" w:rsidRPr="00B20A58" w:rsidRDefault="00B20A58" w:rsidP="00B20A58">
            <w:pPr>
              <w:jc w:val="center"/>
              <w:rPr>
                <w:rFonts w:ascii="&amp;quot" w:hAnsi="&amp;quot" w:cs="Calibri"/>
                <w:color w:val="333333"/>
                <w:sz w:val="20"/>
                <w:szCs w:val="20"/>
              </w:rPr>
            </w:pPr>
            <w:r w:rsidRPr="00B20A58">
              <w:rPr>
                <w:rFonts w:ascii="&amp;quot" w:hAnsi="&amp;quot" w:cs="Calibri"/>
                <w:color w:val="333333"/>
                <w:sz w:val="20"/>
                <w:szCs w:val="20"/>
              </w:rPr>
              <w:t>TL_SMT_AOI_BOT(TL)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4F1D421D" w14:textId="77777777" w:rsidR="00B20A58" w:rsidRPr="00B20A58" w:rsidRDefault="00B20A58" w:rsidP="00B20A58">
            <w:pPr>
              <w:jc w:val="center"/>
              <w:rPr>
                <w:rFonts w:ascii="&amp;quot" w:hAnsi="&amp;quot" w:cs="Calibri"/>
                <w:color w:val="333333"/>
                <w:sz w:val="20"/>
                <w:szCs w:val="20"/>
              </w:rPr>
            </w:pPr>
            <w:r w:rsidRPr="00B20A58">
              <w:rPr>
                <w:rFonts w:ascii="&amp;quot" w:hAnsi="&amp;quot" w:cs="Calibri"/>
                <w:color w:val="333333"/>
                <w:sz w:val="20"/>
                <w:szCs w:val="20"/>
              </w:rPr>
              <w:t>PCB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307E3E95" w14:textId="77777777" w:rsidR="00B20A58" w:rsidRPr="00B20A58" w:rsidRDefault="00B20A58" w:rsidP="00B20A58">
            <w:pPr>
              <w:jc w:val="center"/>
              <w:rPr>
                <w:rFonts w:ascii="&amp;quot" w:hAnsi="&amp;quot" w:cs="Calibri"/>
                <w:color w:val="333333"/>
                <w:sz w:val="20"/>
                <w:szCs w:val="20"/>
              </w:rPr>
            </w:pPr>
            <w:r w:rsidRPr="00B20A58">
              <w:rPr>
                <w:rFonts w:ascii="&amp;quot" w:hAnsi="&amp;quot" w:cs="Calibri"/>
                <w:color w:val="333333"/>
                <w:sz w:val="20"/>
                <w:szCs w:val="20"/>
              </w:rPr>
              <w:t>SMT AOI BOT stage code TL</w:t>
            </w:r>
          </w:p>
        </w:tc>
      </w:tr>
      <w:tr w:rsidR="00B20A58" w:rsidRPr="00B20A58" w14:paraId="4EC5C328" w14:textId="77777777" w:rsidTr="00B20A58">
        <w:trPr>
          <w:trHeight w:val="39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381EC7AE" w14:textId="77777777" w:rsidR="00B20A58" w:rsidRPr="00B20A58" w:rsidRDefault="00B20A58" w:rsidP="00B20A58">
            <w:pPr>
              <w:jc w:val="center"/>
              <w:rPr>
                <w:rFonts w:ascii="&amp;quot" w:hAnsi="&amp;quot" w:cs="Calibri"/>
                <w:color w:val="333333"/>
                <w:sz w:val="20"/>
                <w:szCs w:val="20"/>
              </w:rPr>
            </w:pPr>
            <w:r w:rsidRPr="00B20A58">
              <w:rPr>
                <w:rFonts w:ascii="&amp;quot" w:hAnsi="&amp;quot" w:cs="Calibri"/>
                <w:color w:val="333333"/>
                <w:sz w:val="20"/>
                <w:szCs w:val="20"/>
              </w:rPr>
              <w:t>DIP_AOI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0FDF3AC0" w14:textId="77777777" w:rsidR="00B20A58" w:rsidRPr="00B20A58" w:rsidRDefault="00B20A58" w:rsidP="00B20A58">
            <w:pPr>
              <w:jc w:val="center"/>
              <w:rPr>
                <w:rFonts w:ascii="&amp;quot" w:hAnsi="&amp;quot" w:cs="Calibri"/>
                <w:color w:val="333333"/>
                <w:sz w:val="20"/>
                <w:szCs w:val="20"/>
              </w:rPr>
            </w:pPr>
            <w:r w:rsidRPr="00B20A58">
              <w:rPr>
                <w:rFonts w:ascii="&amp;quot" w:hAnsi="&amp;quot" w:cs="Calibri"/>
                <w:color w:val="333333"/>
                <w:sz w:val="20"/>
                <w:szCs w:val="20"/>
              </w:rPr>
              <w:t>T1_DIP_FINAL_AOI(T1)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01DD97BE" w14:textId="77777777" w:rsidR="00B20A58" w:rsidRPr="00B20A58" w:rsidRDefault="00B20A58" w:rsidP="00B20A58">
            <w:pPr>
              <w:jc w:val="center"/>
              <w:rPr>
                <w:rFonts w:ascii="&amp;quot" w:hAnsi="&amp;quot" w:cs="Calibri"/>
                <w:color w:val="333333"/>
                <w:sz w:val="20"/>
                <w:szCs w:val="20"/>
              </w:rPr>
            </w:pPr>
            <w:r w:rsidRPr="00B20A58">
              <w:rPr>
                <w:rFonts w:ascii="&amp;quot" w:hAnsi="&amp;quot" w:cs="Calibri"/>
                <w:color w:val="333333"/>
                <w:sz w:val="20"/>
                <w:szCs w:val="20"/>
              </w:rPr>
              <w:t>PCB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2D130C25" w14:textId="77777777" w:rsidR="00B20A58" w:rsidRPr="00B20A58" w:rsidRDefault="00B20A58" w:rsidP="00B20A58">
            <w:pPr>
              <w:jc w:val="center"/>
              <w:rPr>
                <w:rFonts w:ascii="&amp;quot" w:hAnsi="&amp;quot" w:cs="Calibri"/>
                <w:color w:val="333333"/>
                <w:sz w:val="20"/>
                <w:szCs w:val="20"/>
              </w:rPr>
            </w:pPr>
            <w:r w:rsidRPr="00B20A58">
              <w:rPr>
                <w:rFonts w:ascii="&amp;quot" w:hAnsi="&amp;quot" w:cs="Calibri"/>
                <w:color w:val="333333"/>
                <w:sz w:val="20"/>
                <w:szCs w:val="20"/>
              </w:rPr>
              <w:t>DIP AOI stage code T1</w:t>
            </w:r>
          </w:p>
        </w:tc>
      </w:tr>
      <w:tr w:rsidR="00B20A58" w:rsidRPr="00B20A58" w14:paraId="302F939B" w14:textId="77777777" w:rsidTr="00B20A58">
        <w:trPr>
          <w:trHeight w:val="435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13DCAC9A" w14:textId="77777777" w:rsidR="00B20A58" w:rsidRPr="00B20A58" w:rsidRDefault="00B20A58" w:rsidP="00B20A58">
            <w:pPr>
              <w:jc w:val="center"/>
              <w:rPr>
                <w:rFonts w:ascii="&amp;quot" w:hAnsi="&amp;quot" w:cs="Calibri"/>
                <w:color w:val="333333"/>
                <w:sz w:val="20"/>
                <w:szCs w:val="20"/>
              </w:rPr>
            </w:pPr>
            <w:r w:rsidRPr="00B20A58">
              <w:rPr>
                <w:rFonts w:ascii="&amp;quot" w:hAnsi="&amp;quot" w:cs="Calibri"/>
                <w:color w:val="333333"/>
                <w:sz w:val="20"/>
                <w:szCs w:val="20"/>
              </w:rPr>
              <w:t>DIP_AOI2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13D645F9" w14:textId="77777777" w:rsidR="00B20A58" w:rsidRPr="00B20A58" w:rsidRDefault="00B20A58" w:rsidP="00B20A58">
            <w:pPr>
              <w:jc w:val="center"/>
              <w:rPr>
                <w:rFonts w:ascii="&amp;quot" w:hAnsi="&amp;quot" w:cs="Calibri"/>
                <w:color w:val="333333"/>
                <w:sz w:val="20"/>
                <w:szCs w:val="20"/>
              </w:rPr>
            </w:pPr>
            <w:r w:rsidRPr="00B20A58">
              <w:rPr>
                <w:rFonts w:ascii="&amp;quot" w:hAnsi="&amp;quot" w:cs="Calibri"/>
                <w:color w:val="333333"/>
                <w:sz w:val="20"/>
                <w:szCs w:val="20"/>
              </w:rPr>
              <w:t>TY_DIP_AOI2(TY)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1E471383" w14:textId="77777777" w:rsidR="00B20A58" w:rsidRPr="00B20A58" w:rsidRDefault="00B20A58" w:rsidP="00B20A58">
            <w:pPr>
              <w:jc w:val="center"/>
              <w:rPr>
                <w:rFonts w:ascii="&amp;quot" w:hAnsi="&amp;quot" w:cs="Calibri"/>
                <w:color w:val="333333"/>
                <w:sz w:val="20"/>
                <w:szCs w:val="20"/>
              </w:rPr>
            </w:pPr>
            <w:r w:rsidRPr="00B20A58">
              <w:rPr>
                <w:rFonts w:ascii="&amp;quot" w:hAnsi="&amp;quot" w:cs="Calibri"/>
                <w:color w:val="333333"/>
                <w:sz w:val="20"/>
                <w:szCs w:val="20"/>
              </w:rPr>
              <w:t>PCB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27C448F4" w14:textId="77777777" w:rsidR="00B20A58" w:rsidRPr="00B20A58" w:rsidRDefault="00B20A58" w:rsidP="00B20A58">
            <w:pPr>
              <w:jc w:val="center"/>
              <w:rPr>
                <w:rFonts w:ascii="&amp;quot" w:hAnsi="&amp;quot" w:cs="Calibri"/>
                <w:color w:val="333333"/>
                <w:sz w:val="20"/>
                <w:szCs w:val="20"/>
              </w:rPr>
            </w:pPr>
            <w:r w:rsidRPr="00B20A58">
              <w:rPr>
                <w:rFonts w:ascii="&amp;quot" w:hAnsi="&amp;quot" w:cs="Calibri"/>
                <w:color w:val="333333"/>
                <w:sz w:val="20"/>
                <w:szCs w:val="20"/>
              </w:rPr>
              <w:t>DIP AOI2 stage code TY</w:t>
            </w:r>
          </w:p>
        </w:tc>
      </w:tr>
      <w:tr w:rsidR="00B20A58" w:rsidRPr="00B20A58" w14:paraId="7193B057" w14:textId="77777777" w:rsidTr="00B20A58">
        <w:trPr>
          <w:trHeight w:val="42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2C3E686B" w14:textId="77777777" w:rsidR="00B20A58" w:rsidRPr="00B20A58" w:rsidRDefault="00B20A58" w:rsidP="00B20A58">
            <w:pPr>
              <w:jc w:val="center"/>
              <w:rPr>
                <w:rFonts w:ascii="&amp;quot" w:hAnsi="&amp;quot" w:cs="Calibri"/>
                <w:color w:val="333333"/>
                <w:sz w:val="20"/>
                <w:szCs w:val="20"/>
              </w:rPr>
            </w:pPr>
            <w:r w:rsidRPr="00B20A58">
              <w:rPr>
                <w:rFonts w:ascii="&amp;quot" w:hAnsi="&amp;quot" w:cs="Calibri"/>
                <w:color w:val="333333"/>
                <w:sz w:val="20"/>
                <w:szCs w:val="20"/>
              </w:rPr>
              <w:t>DIP_FINAL_AOI2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713892CE" w14:textId="77777777" w:rsidR="00B20A58" w:rsidRPr="00B20A58" w:rsidRDefault="00B20A58" w:rsidP="00B20A58">
            <w:pPr>
              <w:jc w:val="center"/>
              <w:rPr>
                <w:rFonts w:ascii="&amp;quot" w:hAnsi="&amp;quot" w:cs="Calibri"/>
                <w:color w:val="333333"/>
                <w:sz w:val="20"/>
                <w:szCs w:val="20"/>
              </w:rPr>
            </w:pPr>
            <w:r w:rsidRPr="00B20A58">
              <w:rPr>
                <w:rFonts w:ascii="&amp;quot" w:hAnsi="&amp;quot" w:cs="Calibri"/>
                <w:color w:val="333333"/>
                <w:sz w:val="20"/>
                <w:szCs w:val="20"/>
              </w:rPr>
              <w:t>OA_DIP_FINAL_AOI2(OA)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2264E30C" w14:textId="77777777" w:rsidR="00B20A58" w:rsidRPr="00B20A58" w:rsidRDefault="00B20A58" w:rsidP="00B20A58">
            <w:pPr>
              <w:jc w:val="center"/>
              <w:rPr>
                <w:rFonts w:ascii="&amp;quot" w:hAnsi="&amp;quot" w:cs="Calibri"/>
                <w:color w:val="333333"/>
                <w:sz w:val="20"/>
                <w:szCs w:val="20"/>
              </w:rPr>
            </w:pPr>
            <w:r w:rsidRPr="00B20A58">
              <w:rPr>
                <w:rFonts w:ascii="&amp;quot" w:hAnsi="&amp;quot" w:cs="Calibri"/>
                <w:color w:val="333333"/>
                <w:sz w:val="20"/>
                <w:szCs w:val="20"/>
              </w:rPr>
              <w:t>PCB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136700BB" w14:textId="77777777" w:rsidR="00B20A58" w:rsidRPr="00B20A58" w:rsidRDefault="00B20A58" w:rsidP="00B20A58">
            <w:pPr>
              <w:jc w:val="center"/>
              <w:rPr>
                <w:rFonts w:ascii="&amp;quot" w:hAnsi="&amp;quot" w:cs="Calibri"/>
                <w:color w:val="333333"/>
                <w:sz w:val="20"/>
                <w:szCs w:val="20"/>
              </w:rPr>
            </w:pPr>
            <w:r w:rsidRPr="00B20A58">
              <w:rPr>
                <w:rFonts w:ascii="&amp;quot" w:hAnsi="&amp;quot" w:cs="Calibri"/>
                <w:color w:val="333333"/>
                <w:sz w:val="20"/>
                <w:szCs w:val="20"/>
              </w:rPr>
              <w:t>DIP FINAL AOI2 stage code OA</w:t>
            </w:r>
          </w:p>
        </w:tc>
      </w:tr>
      <w:tr w:rsidR="00B20A58" w:rsidRPr="00B20A58" w14:paraId="789C67BB" w14:textId="77777777" w:rsidTr="00B20A58">
        <w:trPr>
          <w:trHeight w:val="435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49E0F277" w14:textId="77777777" w:rsidR="00B20A58" w:rsidRPr="00B20A58" w:rsidRDefault="00B20A58" w:rsidP="00B20A58">
            <w:pPr>
              <w:jc w:val="center"/>
              <w:rPr>
                <w:rFonts w:ascii="&amp;quot" w:hAnsi="&amp;quot" w:cs="Calibri"/>
                <w:color w:val="333333"/>
                <w:sz w:val="20"/>
                <w:szCs w:val="20"/>
              </w:rPr>
            </w:pPr>
            <w:r w:rsidRPr="00B20A58">
              <w:rPr>
                <w:rFonts w:ascii="&amp;quot" w:hAnsi="&amp;quot" w:cs="Calibri"/>
                <w:color w:val="333333"/>
                <w:sz w:val="20"/>
                <w:szCs w:val="20"/>
              </w:rPr>
              <w:t>DIP_FINAL_AOI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55C2989E" w14:textId="77777777" w:rsidR="00B20A58" w:rsidRPr="00B20A58" w:rsidRDefault="00B20A58" w:rsidP="00B20A58">
            <w:pPr>
              <w:jc w:val="center"/>
              <w:rPr>
                <w:rFonts w:ascii="&amp;quot" w:hAnsi="&amp;quot" w:cs="Calibri"/>
                <w:color w:val="333333"/>
                <w:sz w:val="20"/>
                <w:szCs w:val="20"/>
              </w:rPr>
            </w:pPr>
            <w:r w:rsidRPr="00B20A58">
              <w:rPr>
                <w:rFonts w:ascii="&amp;quot" w:hAnsi="&amp;quot" w:cs="Calibri"/>
                <w:color w:val="333333"/>
                <w:sz w:val="20"/>
                <w:szCs w:val="20"/>
              </w:rPr>
              <w:t>T1_DIP_FINAL_AOI(T1)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2565D9FD" w14:textId="77777777" w:rsidR="00B20A58" w:rsidRPr="00B20A58" w:rsidRDefault="00B20A58" w:rsidP="00B20A58">
            <w:pPr>
              <w:jc w:val="center"/>
              <w:rPr>
                <w:rFonts w:ascii="&amp;quot" w:hAnsi="&amp;quot" w:cs="Calibri"/>
                <w:color w:val="333333"/>
                <w:sz w:val="20"/>
                <w:szCs w:val="20"/>
              </w:rPr>
            </w:pPr>
            <w:r w:rsidRPr="00B20A58">
              <w:rPr>
                <w:rFonts w:ascii="&amp;quot" w:hAnsi="&amp;quot" w:cs="Calibri"/>
                <w:color w:val="333333"/>
                <w:sz w:val="20"/>
                <w:szCs w:val="20"/>
              </w:rPr>
              <w:t>PCB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4F688AA9" w14:textId="77777777" w:rsidR="00B20A58" w:rsidRPr="00B20A58" w:rsidRDefault="00B20A58" w:rsidP="00B20A58">
            <w:pPr>
              <w:jc w:val="center"/>
              <w:rPr>
                <w:rFonts w:ascii="&amp;quot" w:hAnsi="&amp;quot" w:cs="Calibri"/>
                <w:color w:val="333333"/>
                <w:sz w:val="20"/>
                <w:szCs w:val="20"/>
              </w:rPr>
            </w:pPr>
            <w:r w:rsidRPr="00B20A58">
              <w:rPr>
                <w:rFonts w:ascii="&amp;quot" w:hAnsi="&amp;quot" w:cs="Calibri"/>
                <w:color w:val="333333"/>
                <w:sz w:val="20"/>
                <w:szCs w:val="20"/>
              </w:rPr>
              <w:t>DIP FINAL AOI stage code T1</w:t>
            </w:r>
          </w:p>
        </w:tc>
      </w:tr>
      <w:tr w:rsidR="00B20A58" w:rsidRPr="00B20A58" w14:paraId="64F52629" w14:textId="77777777" w:rsidTr="00B20A58">
        <w:trPr>
          <w:trHeight w:val="45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2344782E" w14:textId="77777777" w:rsidR="00B20A58" w:rsidRPr="00B20A58" w:rsidRDefault="00B20A58" w:rsidP="00B20A58">
            <w:pPr>
              <w:jc w:val="center"/>
              <w:rPr>
                <w:rFonts w:ascii="&amp;quot" w:hAnsi="&amp;quot" w:cs="Calibri"/>
                <w:color w:val="333333"/>
                <w:sz w:val="20"/>
                <w:szCs w:val="20"/>
              </w:rPr>
            </w:pPr>
            <w:r w:rsidRPr="00B20A58">
              <w:rPr>
                <w:rFonts w:ascii="&amp;quot" w:hAnsi="&amp;quot" w:cs="Calibri"/>
                <w:color w:val="333333"/>
                <w:sz w:val="20"/>
                <w:szCs w:val="20"/>
              </w:rPr>
              <w:t>FA_AOI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14C3514F" w14:textId="77777777" w:rsidR="00B20A58" w:rsidRPr="00B20A58" w:rsidRDefault="00B20A58" w:rsidP="00B20A58">
            <w:pPr>
              <w:jc w:val="center"/>
              <w:rPr>
                <w:rFonts w:ascii="&amp;quot" w:hAnsi="&amp;quot" w:cs="Calibri"/>
                <w:color w:val="333333"/>
                <w:sz w:val="20"/>
                <w:szCs w:val="20"/>
              </w:rPr>
            </w:pPr>
            <w:r w:rsidRPr="00B20A58">
              <w:rPr>
                <w:rFonts w:ascii="&amp;quot" w:hAnsi="&amp;quot" w:cs="Calibri"/>
                <w:color w:val="333333"/>
                <w:sz w:val="20"/>
                <w:szCs w:val="20"/>
              </w:rPr>
              <w:t>IZ_FA_AOI(IZ)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2412F9F3" w14:textId="77777777" w:rsidR="00B20A58" w:rsidRPr="00B20A58" w:rsidRDefault="00B20A58" w:rsidP="00B20A58">
            <w:pPr>
              <w:jc w:val="center"/>
              <w:rPr>
                <w:rFonts w:ascii="&amp;quot" w:hAnsi="&amp;quot" w:cs="Calibri"/>
                <w:color w:val="333333"/>
                <w:sz w:val="20"/>
                <w:szCs w:val="20"/>
              </w:rPr>
            </w:pPr>
            <w:r w:rsidRPr="00B20A58">
              <w:rPr>
                <w:rFonts w:ascii="&amp;quot" w:hAnsi="&amp;quot" w:cs="Calibri"/>
                <w:color w:val="333333"/>
                <w:sz w:val="20"/>
                <w:szCs w:val="20"/>
              </w:rPr>
              <w:t>PCB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070BA63D" w14:textId="77777777" w:rsidR="00B20A58" w:rsidRPr="00B20A58" w:rsidRDefault="00B20A58" w:rsidP="00B20A58">
            <w:pPr>
              <w:jc w:val="center"/>
              <w:rPr>
                <w:rFonts w:ascii="&amp;quot" w:hAnsi="&amp;quot" w:cs="Calibri"/>
                <w:color w:val="333333"/>
                <w:sz w:val="20"/>
                <w:szCs w:val="20"/>
              </w:rPr>
            </w:pPr>
            <w:r w:rsidRPr="00B20A58">
              <w:rPr>
                <w:rFonts w:ascii="&amp;quot" w:hAnsi="&amp;quot" w:cs="Calibri"/>
                <w:color w:val="333333"/>
                <w:sz w:val="20"/>
                <w:szCs w:val="20"/>
              </w:rPr>
              <w:t>FA AOI stage code IZ</w:t>
            </w:r>
          </w:p>
        </w:tc>
      </w:tr>
      <w:tr w:rsidR="00B20A58" w:rsidRPr="00B20A58" w14:paraId="4E895540" w14:textId="77777777" w:rsidTr="00B20A58">
        <w:trPr>
          <w:trHeight w:val="435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2BC5CEFC" w14:textId="77777777" w:rsidR="00B20A58" w:rsidRPr="00B20A58" w:rsidRDefault="00B20A58" w:rsidP="00B20A58">
            <w:pPr>
              <w:jc w:val="center"/>
              <w:rPr>
                <w:rFonts w:ascii="&amp;quot" w:hAnsi="&amp;quot" w:cs="Calibri"/>
                <w:color w:val="333333"/>
                <w:sz w:val="20"/>
                <w:szCs w:val="20"/>
              </w:rPr>
            </w:pPr>
            <w:r w:rsidRPr="00B20A58">
              <w:rPr>
                <w:rFonts w:ascii="&amp;quot" w:hAnsi="&amp;quot" w:cs="Calibri"/>
                <w:color w:val="333333"/>
                <w:sz w:val="20"/>
                <w:szCs w:val="20"/>
              </w:rPr>
              <w:t>AXI_5DX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5EA25616" w14:textId="77777777" w:rsidR="00B20A58" w:rsidRPr="00B20A58" w:rsidRDefault="00B20A58" w:rsidP="00B20A58">
            <w:pPr>
              <w:jc w:val="center"/>
              <w:rPr>
                <w:rFonts w:ascii="&amp;quot" w:hAnsi="&amp;quot" w:cs="Calibri"/>
                <w:color w:val="333333"/>
                <w:sz w:val="20"/>
                <w:szCs w:val="20"/>
              </w:rPr>
            </w:pPr>
            <w:r w:rsidRPr="00B20A58">
              <w:rPr>
                <w:rFonts w:ascii="&amp;quot" w:hAnsi="&amp;quot" w:cs="Calibri"/>
                <w:color w:val="333333"/>
                <w:sz w:val="20"/>
                <w:szCs w:val="20"/>
              </w:rPr>
              <w:t>AXI(FD/FG)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14CD8135" w14:textId="77777777" w:rsidR="00B20A58" w:rsidRPr="00B20A58" w:rsidRDefault="00B20A58" w:rsidP="00B20A58">
            <w:pPr>
              <w:jc w:val="center"/>
              <w:rPr>
                <w:rFonts w:ascii="&amp;quot" w:hAnsi="&amp;quot" w:cs="Calibri"/>
                <w:color w:val="333333"/>
                <w:sz w:val="20"/>
                <w:szCs w:val="20"/>
              </w:rPr>
            </w:pPr>
            <w:r w:rsidRPr="00B20A58">
              <w:rPr>
                <w:rFonts w:ascii="&amp;quot" w:hAnsi="&amp;quot" w:cs="Calibri"/>
                <w:color w:val="333333"/>
                <w:sz w:val="20"/>
                <w:szCs w:val="20"/>
              </w:rPr>
              <w:t>PCB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2AE2815B" w14:textId="77777777" w:rsidR="00B20A58" w:rsidRPr="00B20A58" w:rsidRDefault="00B20A58" w:rsidP="00B20A58">
            <w:pPr>
              <w:jc w:val="center"/>
              <w:rPr>
                <w:rFonts w:ascii="&amp;quot" w:hAnsi="&amp;quot" w:cs="Calibri"/>
                <w:color w:val="333333"/>
                <w:sz w:val="20"/>
                <w:szCs w:val="20"/>
              </w:rPr>
            </w:pPr>
            <w:r w:rsidRPr="00B20A58">
              <w:rPr>
                <w:rFonts w:ascii="&amp;quot" w:hAnsi="&amp;quot" w:cs="Calibri"/>
                <w:color w:val="333333"/>
                <w:sz w:val="20"/>
                <w:szCs w:val="20"/>
              </w:rPr>
              <w:t>AXI 5DX stage code FD/FG</w:t>
            </w:r>
          </w:p>
        </w:tc>
      </w:tr>
      <w:tr w:rsidR="00B20A58" w:rsidRPr="00B20A58" w14:paraId="6818E2BC" w14:textId="77777777" w:rsidTr="00B20A58">
        <w:trPr>
          <w:trHeight w:val="435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05986640" w14:textId="77777777" w:rsidR="00B20A58" w:rsidRPr="00B20A58" w:rsidRDefault="00B20A58" w:rsidP="00B20A58">
            <w:pPr>
              <w:jc w:val="center"/>
              <w:rPr>
                <w:rFonts w:ascii="&amp;quot" w:hAnsi="&amp;quot" w:cs="Calibri"/>
                <w:color w:val="333333"/>
                <w:sz w:val="20"/>
                <w:szCs w:val="20"/>
              </w:rPr>
            </w:pPr>
            <w:r w:rsidRPr="00B20A58">
              <w:rPr>
                <w:rFonts w:ascii="&amp;quot" w:hAnsi="&amp;quot" w:cs="Calibri"/>
                <w:color w:val="333333"/>
                <w:sz w:val="20"/>
                <w:szCs w:val="20"/>
              </w:rPr>
              <w:t>AXI_7600SII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42974B3D" w14:textId="77777777" w:rsidR="00B20A58" w:rsidRPr="00B20A58" w:rsidRDefault="00B20A58" w:rsidP="00B20A58">
            <w:pPr>
              <w:jc w:val="center"/>
              <w:rPr>
                <w:rFonts w:ascii="&amp;quot" w:hAnsi="&amp;quot" w:cs="Calibri"/>
                <w:color w:val="333333"/>
                <w:sz w:val="20"/>
                <w:szCs w:val="20"/>
              </w:rPr>
            </w:pPr>
            <w:r w:rsidRPr="00B20A58">
              <w:rPr>
                <w:rFonts w:ascii="&amp;quot" w:hAnsi="&amp;quot" w:cs="Calibri"/>
                <w:color w:val="333333"/>
                <w:sz w:val="20"/>
                <w:szCs w:val="20"/>
              </w:rPr>
              <w:t>AXI(FD/FG)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412E4085" w14:textId="77777777" w:rsidR="00B20A58" w:rsidRPr="00B20A58" w:rsidRDefault="00B20A58" w:rsidP="00B20A58">
            <w:pPr>
              <w:jc w:val="center"/>
              <w:rPr>
                <w:rFonts w:ascii="&amp;quot" w:hAnsi="&amp;quot" w:cs="Calibri"/>
                <w:color w:val="333333"/>
                <w:sz w:val="20"/>
                <w:szCs w:val="20"/>
              </w:rPr>
            </w:pPr>
            <w:r w:rsidRPr="00B20A58">
              <w:rPr>
                <w:rFonts w:ascii="&amp;quot" w:hAnsi="&amp;quot" w:cs="Calibri"/>
                <w:color w:val="333333"/>
                <w:sz w:val="20"/>
                <w:szCs w:val="20"/>
              </w:rPr>
              <w:t>PCB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266E1498" w14:textId="77777777" w:rsidR="00B20A58" w:rsidRPr="00B20A58" w:rsidRDefault="00B20A58" w:rsidP="00B20A58">
            <w:pPr>
              <w:jc w:val="center"/>
              <w:rPr>
                <w:rFonts w:ascii="&amp;quot" w:hAnsi="&amp;quot" w:cs="Calibri"/>
                <w:color w:val="333333"/>
                <w:sz w:val="20"/>
                <w:szCs w:val="20"/>
              </w:rPr>
            </w:pPr>
            <w:r w:rsidRPr="00B20A58">
              <w:rPr>
                <w:rFonts w:ascii="&amp;quot" w:hAnsi="&amp;quot" w:cs="Calibri"/>
                <w:color w:val="333333"/>
                <w:sz w:val="20"/>
                <w:szCs w:val="20"/>
              </w:rPr>
              <w:t>AXI 7600SII stage code FD/FG</w:t>
            </w:r>
          </w:p>
        </w:tc>
      </w:tr>
      <w:tr w:rsidR="00B20A58" w:rsidRPr="00B20A58" w14:paraId="3F6EEDCB" w14:textId="77777777" w:rsidTr="00B20A58">
        <w:trPr>
          <w:trHeight w:val="465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1DBF2622" w14:textId="77777777" w:rsidR="00B20A58" w:rsidRPr="00B20A58" w:rsidRDefault="00B20A58" w:rsidP="00B20A58">
            <w:pPr>
              <w:jc w:val="center"/>
              <w:rPr>
                <w:rFonts w:ascii="&amp;quot" w:hAnsi="&amp;quot" w:cs="Calibri"/>
                <w:color w:val="333333"/>
                <w:sz w:val="20"/>
                <w:szCs w:val="20"/>
              </w:rPr>
            </w:pPr>
            <w:r w:rsidRPr="00B20A58">
              <w:rPr>
                <w:rFonts w:ascii="&amp;quot" w:hAnsi="&amp;quot" w:cs="Calibri"/>
                <w:color w:val="333333"/>
                <w:sz w:val="20"/>
                <w:szCs w:val="20"/>
              </w:rPr>
              <w:t>AXI_7600SIII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4926A60A" w14:textId="77777777" w:rsidR="00B20A58" w:rsidRPr="00B20A58" w:rsidRDefault="00B20A58" w:rsidP="00B20A58">
            <w:pPr>
              <w:jc w:val="center"/>
              <w:rPr>
                <w:rFonts w:ascii="&amp;quot" w:hAnsi="&amp;quot" w:cs="Calibri"/>
                <w:color w:val="333333"/>
                <w:sz w:val="20"/>
                <w:szCs w:val="20"/>
              </w:rPr>
            </w:pPr>
            <w:r w:rsidRPr="00B20A58">
              <w:rPr>
                <w:rFonts w:ascii="&amp;quot" w:hAnsi="&amp;quot" w:cs="Calibri"/>
                <w:color w:val="333333"/>
                <w:sz w:val="20"/>
                <w:szCs w:val="20"/>
              </w:rPr>
              <w:t>AXI(FD/FG)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6ABCB69B" w14:textId="77777777" w:rsidR="00B20A58" w:rsidRPr="00B20A58" w:rsidRDefault="00B20A58" w:rsidP="00B20A58">
            <w:pPr>
              <w:jc w:val="center"/>
              <w:rPr>
                <w:rFonts w:ascii="&amp;quot" w:hAnsi="&amp;quot" w:cs="Calibri"/>
                <w:color w:val="333333"/>
                <w:sz w:val="20"/>
                <w:szCs w:val="20"/>
              </w:rPr>
            </w:pPr>
            <w:r w:rsidRPr="00B20A58">
              <w:rPr>
                <w:rFonts w:ascii="&amp;quot" w:hAnsi="&amp;quot" w:cs="Calibri"/>
                <w:color w:val="333333"/>
                <w:sz w:val="20"/>
                <w:szCs w:val="20"/>
              </w:rPr>
              <w:t>PCB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64B64481" w14:textId="77777777" w:rsidR="00B20A58" w:rsidRPr="00B20A58" w:rsidRDefault="00B20A58" w:rsidP="00E9110F">
            <w:pPr>
              <w:keepNext/>
              <w:jc w:val="center"/>
              <w:rPr>
                <w:rFonts w:ascii="&amp;quot" w:hAnsi="&amp;quot" w:cs="Calibri"/>
                <w:color w:val="333333"/>
                <w:sz w:val="20"/>
                <w:szCs w:val="20"/>
              </w:rPr>
            </w:pPr>
            <w:r w:rsidRPr="00B20A58">
              <w:rPr>
                <w:rFonts w:ascii="&amp;quot" w:hAnsi="&amp;quot" w:cs="Calibri"/>
                <w:color w:val="333333"/>
                <w:sz w:val="20"/>
                <w:szCs w:val="20"/>
              </w:rPr>
              <w:t>AXI 7600SIII stage code FD/FG</w:t>
            </w:r>
          </w:p>
        </w:tc>
      </w:tr>
    </w:tbl>
    <w:p w14:paraId="5F6784BB" w14:textId="1A19361F" w:rsidR="00B20A58" w:rsidRDefault="00E9110F" w:rsidP="00E9110F">
      <w:pPr>
        <w:pStyle w:val="Caption"/>
        <w:jc w:val="center"/>
      </w:pPr>
      <w:r>
        <w:rPr>
          <w:rFonts w:hint="eastAsia"/>
        </w:rPr>
        <w:t xml:space="preserve">表 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 表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r>
        <w:rPr>
          <w:rFonts w:asciiTheme="minorEastAsia" w:eastAsiaTheme="minorEastAsia" w:hAnsiTheme="minorEastAsia" w:hint="eastAsia"/>
        </w:rPr>
        <w:t>站别表</w:t>
      </w:r>
    </w:p>
    <w:p w14:paraId="77A2281D" w14:textId="61B898D8" w:rsidR="00E9110F" w:rsidRDefault="00AA652C" w:rsidP="00E9110F">
      <w:pPr>
        <w:pStyle w:val="Heading3"/>
      </w:pPr>
      <w:bookmarkStart w:id="6" w:name="_Toc17460814"/>
      <w:r>
        <w:rPr>
          <w:rFonts w:hint="eastAsia"/>
        </w:rPr>
        <w:t>核对</w:t>
      </w:r>
      <w:r w:rsidR="004E00AD">
        <w:rPr>
          <w:rFonts w:hint="eastAsia"/>
        </w:rPr>
        <w:t>站别对应的路径</w:t>
      </w:r>
      <w:bookmarkEnd w:id="6"/>
    </w:p>
    <w:p w14:paraId="60035F61" w14:textId="50010402" w:rsidR="004E00AD" w:rsidRDefault="00AA652C" w:rsidP="004E00AD">
      <w:pPr>
        <w:pStyle w:val="NormalIndent"/>
        <w:rPr>
          <w:rFonts w:ascii="Arial" w:eastAsiaTheme="minorEastAsia"/>
          <w:color w:val="000000"/>
          <w:sz w:val="24"/>
          <w:szCs w:val="24"/>
          <w:lang w:eastAsia="zh-CN"/>
        </w:rPr>
      </w:pPr>
      <w:r>
        <w:rPr>
          <w:rFonts w:ascii="Arial" w:eastAsiaTheme="minorEastAsia" w:hint="eastAsia"/>
          <w:color w:val="000000"/>
          <w:sz w:val="24"/>
          <w:szCs w:val="24"/>
          <w:lang w:eastAsia="zh-CN"/>
        </w:rPr>
        <w:t>使用工具前</w:t>
      </w:r>
      <w:r w:rsidR="004E00AD" w:rsidRPr="004E00AD">
        <w:rPr>
          <w:rFonts w:ascii="Arial" w:eastAsiaTheme="minorEastAsia" w:hint="eastAsia"/>
          <w:color w:val="000000"/>
          <w:sz w:val="24"/>
          <w:szCs w:val="24"/>
          <w:lang w:eastAsia="zh-CN"/>
        </w:rPr>
        <w:t>请仔细核对各站别对应的路径，以免错漏关键数据。</w:t>
      </w:r>
      <w:r w:rsidR="004E00AD">
        <w:rPr>
          <w:rFonts w:ascii="Arial" w:eastAsiaTheme="minorEastAsia" w:hint="eastAsia"/>
          <w:color w:val="000000"/>
          <w:sz w:val="24"/>
          <w:szCs w:val="24"/>
          <w:lang w:eastAsia="zh-CN"/>
        </w:rPr>
        <w:t>各站别对应路径请查看“</w:t>
      </w:r>
      <w:r w:rsidR="004E00AD" w:rsidRPr="004E00AD">
        <w:rPr>
          <w:rFonts w:ascii="Arial" w:eastAsiaTheme="minorEastAsia" w:hint="eastAsia"/>
          <w:color w:val="000000"/>
          <w:sz w:val="24"/>
          <w:szCs w:val="24"/>
          <w:lang w:eastAsia="zh-CN"/>
        </w:rPr>
        <w:t>光学检测设备资料存储路径说明</w:t>
      </w:r>
      <w:r w:rsidR="004E00AD" w:rsidRPr="004E00AD">
        <w:rPr>
          <w:rFonts w:ascii="Arial" w:eastAsiaTheme="minorEastAsia"/>
          <w:color w:val="000000"/>
          <w:sz w:val="24"/>
          <w:szCs w:val="24"/>
          <w:lang w:eastAsia="zh-CN"/>
        </w:rPr>
        <w:t>_20190627.pptx</w:t>
      </w:r>
      <w:r w:rsidR="004E00AD">
        <w:rPr>
          <w:rFonts w:ascii="Arial" w:eastAsiaTheme="minorEastAsia" w:hint="eastAsia"/>
          <w:color w:val="000000"/>
          <w:sz w:val="24"/>
          <w:szCs w:val="24"/>
          <w:lang w:eastAsia="zh-CN"/>
        </w:rPr>
        <w:t>“</w:t>
      </w:r>
      <w:r w:rsidR="0081513D">
        <w:rPr>
          <w:rFonts w:ascii="Arial" w:eastAsiaTheme="minorEastAsia" w:hint="eastAsia"/>
          <w:color w:val="000000"/>
          <w:sz w:val="24"/>
          <w:szCs w:val="24"/>
          <w:lang w:eastAsia="zh-CN"/>
        </w:rPr>
        <w:t>，如图：</w:t>
      </w:r>
    </w:p>
    <w:p w14:paraId="59164B4E" w14:textId="77777777" w:rsidR="0081513D" w:rsidRDefault="0081513D" w:rsidP="0081513D">
      <w:pPr>
        <w:pStyle w:val="NormalIndent"/>
        <w:keepNext/>
        <w:jc w:val="center"/>
      </w:pPr>
      <w:r>
        <w:rPr>
          <w:rFonts w:ascii="Arial" w:eastAsiaTheme="minorEastAsia" w:hint="eastAsia"/>
          <w:noProof/>
          <w:color w:val="000000"/>
          <w:sz w:val="24"/>
          <w:szCs w:val="24"/>
          <w:lang w:eastAsia="zh-CN"/>
        </w:rPr>
        <w:drawing>
          <wp:inline distT="0" distB="0" distL="0" distR="0" wp14:anchorId="092DA413" wp14:editId="5AD45579">
            <wp:extent cx="6592220" cy="371527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19-08-23 11_06_55-AOIDataUploadTool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2220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90417" w14:textId="5594DF6F" w:rsidR="00D0207C" w:rsidRPr="00E06D79" w:rsidRDefault="0081513D" w:rsidP="00E06D79">
      <w:pPr>
        <w:pStyle w:val="Caption"/>
        <w:jc w:val="center"/>
        <w:rPr>
          <w:rFonts w:ascii="Arial" w:eastAsiaTheme="minorEastAsia"/>
          <w:color w:val="000000"/>
          <w:sz w:val="24"/>
          <w:szCs w:val="24"/>
        </w:rPr>
      </w:pPr>
      <w:r>
        <w:rPr>
          <w:rFonts w:ascii="SimSun" w:eastAsia="SimSun" w:hAnsi="SimSun" w:cs="SimSun" w:hint="eastAsia"/>
        </w:rP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rPr>
          <w:rFonts w:ascii="SimSun" w:eastAsia="SimSun" w:hAnsi="SimSun" w:cs="SimSun" w:hint="eastAsia"/>
        </w:rPr>
        <w:instrText>图</w:instrText>
      </w:r>
      <w:r>
        <w:instrText xml:space="preserve"> \* ARABIC </w:instrText>
      </w:r>
      <w:r>
        <w:fldChar w:fldCharType="separate"/>
      </w:r>
      <w:r w:rsidR="00BB691E">
        <w:rPr>
          <w:noProof/>
        </w:rPr>
        <w:t>1</w:t>
      </w:r>
      <w:r>
        <w:fldChar w:fldCharType="end"/>
      </w:r>
      <w:r>
        <w:t xml:space="preserve"> </w:t>
      </w:r>
      <w:r w:rsidRPr="0081513D">
        <w:rPr>
          <w:rFonts w:ascii="SimSun" w:eastAsia="SimSun" w:hAnsi="SimSun" w:cs="SimSun" w:hint="eastAsia"/>
        </w:rPr>
        <w:t>光学检测设备资料存储路径说明</w:t>
      </w:r>
      <w:r w:rsidRPr="0081513D">
        <w:t>_20190627.pptx</w:t>
      </w:r>
      <w:r>
        <w:rPr>
          <w:rFonts w:asciiTheme="minorEastAsia" w:eastAsiaTheme="minorEastAsia" w:hAnsiTheme="minorEastAsia" w:hint="eastAsia"/>
        </w:rPr>
        <w:t>所在图</w:t>
      </w:r>
      <w:r w:rsidR="00E06D79">
        <w:rPr>
          <w:rFonts w:ascii="Arial" w:eastAsiaTheme="minorHAnsi" w:hAnsi="Arial" w:cs="Arial"/>
          <w:b/>
          <w:smallCaps/>
          <w:sz w:val="20"/>
          <w:szCs w:val="20"/>
        </w:rPr>
        <w:br w:type="page"/>
      </w:r>
    </w:p>
    <w:p w14:paraId="05210854" w14:textId="4CB22C65" w:rsidR="002F0243" w:rsidRDefault="009A4B62" w:rsidP="006C0BB1">
      <w:pPr>
        <w:pStyle w:val="Heading2"/>
        <w:rPr>
          <w:lang w:eastAsia="zh-CN"/>
        </w:rPr>
      </w:pPr>
      <w:bookmarkStart w:id="7" w:name="_Toc17374340"/>
      <w:bookmarkStart w:id="8" w:name="_Toc17460815"/>
      <w:r>
        <w:rPr>
          <w:rFonts w:hint="eastAsia"/>
          <w:lang w:eastAsia="zh-CN"/>
        </w:rPr>
        <w:lastRenderedPageBreak/>
        <w:t>环境安装</w:t>
      </w:r>
      <w:bookmarkEnd w:id="7"/>
      <w:bookmarkEnd w:id="8"/>
    </w:p>
    <w:p w14:paraId="6A5DEC8A" w14:textId="1D4D7D71" w:rsidR="009A4B62" w:rsidRDefault="00E65AAC" w:rsidP="009A4B62">
      <w:pPr>
        <w:pStyle w:val="BodTxt2"/>
        <w:ind w:left="900" w:rightChars="180"/>
        <w:rPr>
          <w:rFonts w:ascii="Arial" w:eastAsiaTheme="minorEastAsia" w:hAnsi="Arial" w:cs="Arial"/>
          <w:sz w:val="24"/>
          <w:szCs w:val="24"/>
          <w:lang w:eastAsia="zh-CN"/>
        </w:rPr>
      </w:pPr>
      <w:r>
        <w:rPr>
          <w:rFonts w:ascii="Arial" w:eastAsiaTheme="minorEastAsia" w:hAnsi="Arial" w:cs="Arial" w:hint="eastAsia"/>
          <w:sz w:val="24"/>
          <w:szCs w:val="24"/>
          <w:lang w:eastAsia="zh-CN"/>
        </w:rPr>
        <w:t>进入</w:t>
      </w:r>
      <w:r w:rsidRPr="00E65AAC">
        <w:rPr>
          <w:rFonts w:ascii="Arial" w:eastAsiaTheme="minorEastAsia" w:hAnsi="Arial" w:cs="Arial"/>
          <w:sz w:val="24"/>
          <w:szCs w:val="24"/>
          <w:lang w:eastAsia="zh-CN"/>
        </w:rPr>
        <w:t>AOIAnd3DXTool</w:t>
      </w:r>
      <w:r w:rsidR="009A4B62">
        <w:rPr>
          <w:rFonts w:ascii="Arial" w:eastAsiaTheme="minorEastAsia" w:hAnsi="Arial" w:cs="Arial" w:hint="eastAsia"/>
          <w:sz w:val="24"/>
          <w:szCs w:val="24"/>
          <w:lang w:eastAsia="zh-CN"/>
        </w:rPr>
        <w:t>文件夹，找到</w:t>
      </w:r>
      <w:r w:rsidR="009A4B62" w:rsidRPr="009A4B62">
        <w:rPr>
          <w:rFonts w:ascii="Arial" w:eastAsiaTheme="minorEastAsia" w:hAnsi="Arial" w:cs="Arial"/>
          <w:sz w:val="24"/>
          <w:szCs w:val="24"/>
          <w:lang w:eastAsia="zh-CN"/>
        </w:rPr>
        <w:t>operating environment</w:t>
      </w:r>
      <w:r w:rsidR="009A4B62">
        <w:rPr>
          <w:rFonts w:ascii="Arial" w:eastAsiaTheme="minorEastAsia" w:hAnsi="Arial" w:cs="Arial" w:hint="eastAsia"/>
          <w:sz w:val="24"/>
          <w:szCs w:val="24"/>
          <w:lang w:eastAsia="zh-CN"/>
        </w:rPr>
        <w:t>文件夹并打开，里面有</w:t>
      </w:r>
      <w:r w:rsidR="009A4B62">
        <w:rPr>
          <w:rFonts w:ascii="Arial" w:eastAsiaTheme="minorEastAsia" w:hAnsi="Arial" w:cs="Arial" w:hint="eastAsia"/>
          <w:sz w:val="24"/>
          <w:szCs w:val="24"/>
          <w:lang w:eastAsia="zh-CN"/>
        </w:rPr>
        <w:t>AOI</w:t>
      </w:r>
      <w:r w:rsidR="009A4B62">
        <w:rPr>
          <w:rFonts w:ascii="Arial" w:eastAsiaTheme="minorEastAsia" w:hAnsi="Arial" w:cs="Arial" w:hint="eastAsia"/>
          <w:sz w:val="24"/>
          <w:szCs w:val="24"/>
          <w:lang w:eastAsia="zh-CN"/>
        </w:rPr>
        <w:t>程序运行需要的</w:t>
      </w:r>
      <w:r w:rsidR="009A4B62">
        <w:rPr>
          <w:rFonts w:ascii="Arial" w:eastAsiaTheme="minorEastAsia" w:hAnsi="Arial" w:cs="Arial" w:hint="eastAsia"/>
          <w:sz w:val="24"/>
          <w:szCs w:val="24"/>
          <w:lang w:eastAsia="zh-CN"/>
        </w:rPr>
        <w:t>Py</w:t>
      </w:r>
      <w:r w:rsidR="009A4B62">
        <w:rPr>
          <w:rFonts w:ascii="Arial" w:eastAsiaTheme="minorEastAsia" w:hAnsi="Arial" w:cs="Arial"/>
          <w:sz w:val="24"/>
          <w:szCs w:val="24"/>
          <w:lang w:eastAsia="zh-CN"/>
        </w:rPr>
        <w:t>thon</w:t>
      </w:r>
      <w:r w:rsidR="009A4B62">
        <w:rPr>
          <w:rFonts w:ascii="Arial" w:eastAsiaTheme="minorEastAsia" w:hAnsi="Arial" w:cs="Arial" w:hint="eastAsia"/>
          <w:sz w:val="24"/>
          <w:szCs w:val="24"/>
          <w:lang w:eastAsia="zh-CN"/>
        </w:rPr>
        <w:t>安装包以及依赖的第三方库，如下图：</w:t>
      </w:r>
    </w:p>
    <w:p w14:paraId="17CECB51" w14:textId="147E7F62" w:rsidR="00DA163B" w:rsidRDefault="00BB2846" w:rsidP="00BB2846">
      <w:pPr>
        <w:pStyle w:val="BodTxt2"/>
        <w:keepNext/>
        <w:ind w:left="900" w:rightChars="180"/>
        <w:jc w:val="center"/>
      </w:pPr>
      <w:r>
        <w:rPr>
          <w:noProof/>
          <w:lang w:eastAsia="zh-CN"/>
        </w:rPr>
        <w:drawing>
          <wp:inline distT="0" distB="0" distL="0" distR="0" wp14:anchorId="53E98A33" wp14:editId="32EAA79D">
            <wp:extent cx="5915025" cy="1470025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019-08-23 09_55_58-operatingenvironment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14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C6B09" w14:textId="72246151" w:rsidR="00142A82" w:rsidRPr="00DA163B" w:rsidRDefault="00DA163B" w:rsidP="00DA163B">
      <w:pPr>
        <w:pStyle w:val="Caption"/>
        <w:jc w:val="center"/>
        <w:rPr>
          <w:rFonts w:ascii="Arial" w:eastAsiaTheme="minorEastAsia" w:hAnsi="Arial" w:cs="Arial"/>
          <w:sz w:val="24"/>
          <w:szCs w:val="24"/>
        </w:rPr>
      </w:pPr>
      <w:r>
        <w:rPr>
          <w:rFonts w:ascii="SimSun" w:eastAsia="SimSun" w:hAnsi="SimSun" w:cs="SimSun" w:hint="eastAsia"/>
        </w:rP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rPr>
          <w:rFonts w:ascii="SimSun" w:eastAsia="SimSun" w:hAnsi="SimSun" w:cs="SimSun" w:hint="eastAsia"/>
        </w:rPr>
        <w:instrText>图</w:instrText>
      </w:r>
      <w:r>
        <w:instrText xml:space="preserve"> \* ARABIC </w:instrText>
      </w:r>
      <w:r>
        <w:fldChar w:fldCharType="separate"/>
      </w:r>
      <w:r w:rsidR="00BB691E">
        <w:rPr>
          <w:noProof/>
        </w:rPr>
        <w:t>2</w:t>
      </w:r>
      <w:r>
        <w:fldChar w:fldCharType="end"/>
      </w:r>
      <w:r w:rsidR="00D76285">
        <w:t xml:space="preserve"> </w:t>
      </w:r>
      <w:r>
        <w:t xml:space="preserve"> P</w:t>
      </w:r>
      <w:r>
        <w:rPr>
          <w:rFonts w:asciiTheme="minorEastAsia" w:eastAsiaTheme="minorEastAsia" w:hAnsiTheme="minorEastAsia" w:hint="eastAsia"/>
        </w:rPr>
        <w:t>y</w:t>
      </w:r>
      <w:r>
        <w:t>thon</w:t>
      </w:r>
      <w:r>
        <w:rPr>
          <w:rFonts w:asciiTheme="minorEastAsia" w:eastAsiaTheme="minorEastAsia" w:hAnsiTheme="minorEastAsia" w:hint="eastAsia"/>
        </w:rPr>
        <w:t>安装包以及第三方库图</w:t>
      </w:r>
    </w:p>
    <w:p w14:paraId="2B7EFEB0" w14:textId="2FA70817" w:rsidR="00FF1574" w:rsidRDefault="009A4B62" w:rsidP="00FF1574">
      <w:pPr>
        <w:pStyle w:val="Heading3"/>
      </w:pPr>
      <w:bookmarkStart w:id="9" w:name="_Toc17374341"/>
      <w:bookmarkStart w:id="10" w:name="_Toc17460816"/>
      <w:r>
        <w:t>P</w:t>
      </w:r>
      <w:r>
        <w:rPr>
          <w:rFonts w:hint="eastAsia"/>
        </w:rPr>
        <w:t>ython安装</w:t>
      </w:r>
      <w:bookmarkEnd w:id="9"/>
      <w:bookmarkEnd w:id="10"/>
    </w:p>
    <w:p w14:paraId="3382A365" w14:textId="0606B62F" w:rsidR="005A752C" w:rsidRDefault="00DA163B" w:rsidP="005A752C">
      <w:pPr>
        <w:pStyle w:val="NormalIndent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根据需要安装</w:t>
      </w:r>
      <w:r>
        <w:rPr>
          <w:rFonts w:eastAsiaTheme="minorEastAsia" w:hint="eastAsia"/>
          <w:lang w:eastAsia="zh-CN"/>
        </w:rPr>
        <w:t>Python</w:t>
      </w:r>
      <w:r>
        <w:rPr>
          <w:rFonts w:eastAsiaTheme="minorEastAsia" w:hint="eastAsia"/>
          <w:lang w:eastAsia="zh-CN"/>
        </w:rPr>
        <w:t>的电脑的系统是</w:t>
      </w:r>
      <w:r>
        <w:rPr>
          <w:rFonts w:eastAsiaTheme="minorEastAsia" w:hint="eastAsia"/>
          <w:lang w:eastAsia="zh-CN"/>
        </w:rPr>
        <w:t>32</w:t>
      </w:r>
      <w:r>
        <w:rPr>
          <w:rFonts w:eastAsiaTheme="minorEastAsia" w:hint="eastAsia"/>
          <w:lang w:eastAsia="zh-CN"/>
        </w:rPr>
        <w:t>位还是</w:t>
      </w:r>
      <w:r>
        <w:rPr>
          <w:rFonts w:eastAsiaTheme="minorEastAsia" w:hint="eastAsia"/>
          <w:lang w:eastAsia="zh-CN"/>
        </w:rPr>
        <w:t>64</w:t>
      </w:r>
      <w:r>
        <w:rPr>
          <w:rFonts w:eastAsiaTheme="minorEastAsia" w:hint="eastAsia"/>
          <w:lang w:eastAsia="zh-CN"/>
        </w:rPr>
        <w:t>位，选择对应的</w:t>
      </w:r>
      <w:r>
        <w:rPr>
          <w:rFonts w:eastAsiaTheme="minorEastAsia" w:hint="eastAsia"/>
          <w:lang w:eastAsia="zh-CN"/>
        </w:rPr>
        <w:t>Python</w:t>
      </w:r>
      <w:r>
        <w:rPr>
          <w:rFonts w:eastAsiaTheme="minorEastAsia" w:hint="eastAsia"/>
          <w:lang w:eastAsia="zh-CN"/>
        </w:rPr>
        <w:t>安装包</w:t>
      </w:r>
      <w:r w:rsidR="00D76285">
        <w:rPr>
          <w:rFonts w:eastAsiaTheme="minorEastAsia" w:hint="eastAsia"/>
          <w:lang w:eastAsia="zh-CN"/>
        </w:rPr>
        <w:t>打开</w:t>
      </w:r>
      <w:r>
        <w:rPr>
          <w:rFonts w:eastAsiaTheme="minorEastAsia" w:hint="eastAsia"/>
          <w:lang w:eastAsia="zh-CN"/>
        </w:rPr>
        <w:t>，</w:t>
      </w:r>
      <w:r w:rsidR="00D76285">
        <w:rPr>
          <w:rFonts w:eastAsiaTheme="minorEastAsia" w:hint="eastAsia"/>
          <w:lang w:eastAsia="zh-CN"/>
        </w:rPr>
        <w:t>因为</w:t>
      </w:r>
      <w:r w:rsidR="00D76285">
        <w:rPr>
          <w:rFonts w:eastAsiaTheme="minorEastAsia" w:hint="eastAsia"/>
          <w:lang w:eastAsia="zh-CN"/>
        </w:rPr>
        <w:t>64</w:t>
      </w:r>
      <w:r w:rsidR="00D76285">
        <w:rPr>
          <w:rFonts w:eastAsiaTheme="minorEastAsia" w:hint="eastAsia"/>
          <w:lang w:eastAsia="zh-CN"/>
        </w:rPr>
        <w:t>位和</w:t>
      </w:r>
      <w:r w:rsidR="00D76285">
        <w:rPr>
          <w:rFonts w:eastAsiaTheme="minorEastAsia" w:hint="eastAsia"/>
          <w:lang w:eastAsia="zh-CN"/>
        </w:rPr>
        <w:t>32</w:t>
      </w:r>
      <w:r w:rsidR="00D76285">
        <w:rPr>
          <w:rFonts w:eastAsiaTheme="minorEastAsia" w:hint="eastAsia"/>
          <w:lang w:eastAsia="zh-CN"/>
        </w:rPr>
        <w:t>位安装步骤完全一样，所以这里只展示</w:t>
      </w:r>
      <w:r w:rsidR="00D76285">
        <w:rPr>
          <w:rFonts w:eastAsiaTheme="minorEastAsia" w:hint="eastAsia"/>
          <w:lang w:eastAsia="zh-CN"/>
        </w:rPr>
        <w:t>32</w:t>
      </w:r>
      <w:r w:rsidR="00D76285">
        <w:rPr>
          <w:rFonts w:eastAsiaTheme="minorEastAsia" w:hint="eastAsia"/>
          <w:lang w:eastAsia="zh-CN"/>
        </w:rPr>
        <w:t>位安装步骤，</w:t>
      </w:r>
      <w:r>
        <w:rPr>
          <w:rFonts w:eastAsiaTheme="minorEastAsia" w:hint="eastAsia"/>
          <w:lang w:eastAsia="zh-CN"/>
        </w:rPr>
        <w:t>如下图：</w:t>
      </w:r>
    </w:p>
    <w:p w14:paraId="215A5BA8" w14:textId="4BBE881F" w:rsidR="00D76285" w:rsidRDefault="00BB2846" w:rsidP="00BB2846">
      <w:pPr>
        <w:pStyle w:val="NormalIndent"/>
        <w:keepNext/>
        <w:jc w:val="center"/>
      </w:pPr>
      <w:r>
        <w:rPr>
          <w:noProof/>
          <w:lang w:eastAsia="zh-CN"/>
        </w:rPr>
        <w:drawing>
          <wp:inline distT="0" distB="0" distL="0" distR="0" wp14:anchorId="6778EFCA" wp14:editId="64E965A9">
            <wp:extent cx="4714875" cy="31813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019-08-23 09_56_51-operatingenvironment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5557" cy="318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CA39E" w14:textId="5857A4E2" w:rsidR="00DA163B" w:rsidRDefault="00D76285" w:rsidP="00D76285">
      <w:pPr>
        <w:pStyle w:val="Caption"/>
        <w:jc w:val="center"/>
        <w:rPr>
          <w:rFonts w:asciiTheme="minorEastAsia" w:eastAsiaTheme="minorEastAsia" w:hAnsiTheme="minorEastAsia"/>
        </w:rPr>
      </w:pPr>
      <w:r>
        <w:rPr>
          <w:rFonts w:ascii="SimSun" w:eastAsia="SimSun" w:hAnsi="SimSun" w:cs="SimSun" w:hint="eastAsia"/>
        </w:rPr>
        <w:t>图</w:t>
      </w:r>
      <w:r>
        <w:t xml:space="preserve"> </w:t>
      </w:r>
      <w:r w:rsidR="00481D83">
        <w:rPr>
          <w:noProof/>
        </w:rPr>
        <w:fldChar w:fldCharType="begin"/>
      </w:r>
      <w:r w:rsidR="00481D83">
        <w:rPr>
          <w:noProof/>
        </w:rPr>
        <w:instrText xml:space="preserve"> SEQ 图 \* ARABIC </w:instrText>
      </w:r>
      <w:r w:rsidR="00481D83">
        <w:rPr>
          <w:noProof/>
        </w:rPr>
        <w:fldChar w:fldCharType="separate"/>
      </w:r>
      <w:r w:rsidR="00BB691E">
        <w:rPr>
          <w:noProof/>
        </w:rPr>
        <w:t>3</w:t>
      </w:r>
      <w:r w:rsidR="00481D83">
        <w:rPr>
          <w:noProof/>
        </w:rPr>
        <w:fldChar w:fldCharType="end"/>
      </w:r>
      <w:r w:rsidR="00BB2846">
        <w:t xml:space="preserve">  </w:t>
      </w:r>
      <w:r>
        <w:rPr>
          <w:rFonts w:asciiTheme="minorEastAsia" w:eastAsiaTheme="minorEastAsia" w:hAnsiTheme="minorEastAsia" w:hint="eastAsia"/>
        </w:rPr>
        <w:t>Python安装</w:t>
      </w:r>
      <w:r w:rsidR="00BB2846">
        <w:rPr>
          <w:rFonts w:asciiTheme="minorEastAsia" w:eastAsiaTheme="minorEastAsia" w:hAnsiTheme="minorEastAsia" w:hint="eastAsia"/>
        </w:rPr>
        <w:t>第一步</w:t>
      </w:r>
      <w:r>
        <w:rPr>
          <w:rFonts w:asciiTheme="minorEastAsia" w:eastAsiaTheme="minorEastAsia" w:hAnsiTheme="minorEastAsia" w:hint="eastAsia"/>
        </w:rPr>
        <w:t>图</w:t>
      </w:r>
    </w:p>
    <w:p w14:paraId="2D6F7E38" w14:textId="013F7573" w:rsidR="00750825" w:rsidRDefault="00BB2846" w:rsidP="00BB2846">
      <w:pPr>
        <w:ind w:firstLine="420"/>
        <w:rPr>
          <w:rFonts w:ascii="MingLiU" w:eastAsiaTheme="minorEastAsia" w:hAnsi="Arial" w:cs="Arial"/>
          <w:sz w:val="20"/>
          <w:szCs w:val="20"/>
        </w:rPr>
      </w:pPr>
      <w:r>
        <w:rPr>
          <w:rFonts w:ascii="MingLiU" w:eastAsiaTheme="minorEastAsia" w:hAnsi="Arial" w:cs="Arial" w:hint="eastAsia"/>
          <w:sz w:val="20"/>
          <w:szCs w:val="20"/>
        </w:rPr>
        <w:t>图</w:t>
      </w:r>
      <w:r w:rsidR="00770391">
        <w:rPr>
          <w:rFonts w:ascii="MingLiU" w:eastAsiaTheme="minorEastAsia" w:hAnsi="Arial" w:cs="Arial" w:hint="eastAsia"/>
          <w:sz w:val="20"/>
          <w:szCs w:val="20"/>
        </w:rPr>
        <w:t>3</w:t>
      </w:r>
      <w:r>
        <w:rPr>
          <w:rFonts w:ascii="MingLiU" w:eastAsiaTheme="minorEastAsia" w:hAnsi="Arial" w:cs="Arial"/>
          <w:sz w:val="20"/>
          <w:szCs w:val="20"/>
        </w:rPr>
        <w:t xml:space="preserve"> </w:t>
      </w:r>
      <w:r>
        <w:rPr>
          <w:rFonts w:ascii="MingLiU" w:eastAsiaTheme="minorEastAsia" w:hAnsi="Arial" w:cs="Arial" w:hint="eastAsia"/>
          <w:sz w:val="20"/>
          <w:szCs w:val="20"/>
        </w:rPr>
        <w:t>为</w:t>
      </w:r>
      <w:r>
        <w:rPr>
          <w:rFonts w:ascii="MingLiU" w:eastAsiaTheme="minorEastAsia" w:hAnsi="Arial" w:cs="Arial" w:hint="eastAsia"/>
          <w:sz w:val="20"/>
          <w:szCs w:val="20"/>
        </w:rPr>
        <w:t>python</w:t>
      </w:r>
      <w:r>
        <w:rPr>
          <w:rFonts w:ascii="MingLiU" w:eastAsiaTheme="minorEastAsia" w:hAnsi="Arial" w:cs="Arial" w:hint="eastAsia"/>
          <w:sz w:val="20"/>
          <w:szCs w:val="20"/>
        </w:rPr>
        <w:t>第一步安装图，此处直接点</w:t>
      </w:r>
      <w:r>
        <w:rPr>
          <w:rFonts w:ascii="MingLiU" w:eastAsiaTheme="minorEastAsia" w:hAnsi="Arial" w:cs="Arial" w:hint="eastAsia"/>
          <w:sz w:val="20"/>
          <w:szCs w:val="20"/>
        </w:rPr>
        <w:t>Nex</w:t>
      </w:r>
      <w:r>
        <w:rPr>
          <w:rFonts w:ascii="MingLiU" w:eastAsiaTheme="minorEastAsia" w:hAnsi="Arial" w:cs="Arial"/>
          <w:sz w:val="20"/>
          <w:szCs w:val="20"/>
        </w:rPr>
        <w:t>t</w:t>
      </w:r>
      <w:r w:rsidR="006A62C7">
        <w:rPr>
          <w:rFonts w:ascii="MingLiU" w:eastAsiaTheme="minorEastAsia" w:hAnsi="Arial" w:cs="Arial" w:hint="eastAsia"/>
          <w:sz w:val="20"/>
          <w:szCs w:val="20"/>
        </w:rPr>
        <w:t>进行下一步</w:t>
      </w:r>
      <w:r>
        <w:rPr>
          <w:rFonts w:ascii="MingLiU" w:eastAsiaTheme="minorEastAsia" w:hAnsi="Arial" w:cs="Arial" w:hint="eastAsia"/>
          <w:sz w:val="20"/>
          <w:szCs w:val="20"/>
        </w:rPr>
        <w:t>即可。</w:t>
      </w:r>
    </w:p>
    <w:p w14:paraId="2472E86F" w14:textId="77777777" w:rsidR="00BB2846" w:rsidRDefault="00BB2846" w:rsidP="00BB2846">
      <w:pPr>
        <w:keepNext/>
        <w:ind w:firstLine="420"/>
        <w:jc w:val="center"/>
      </w:pPr>
      <w:r>
        <w:rPr>
          <w:rFonts w:ascii="MingLiU" w:eastAsiaTheme="minorEastAsia" w:hAnsi="Arial" w:cs="Arial" w:hint="eastAsia"/>
          <w:noProof/>
          <w:sz w:val="20"/>
          <w:szCs w:val="20"/>
        </w:rPr>
        <w:lastRenderedPageBreak/>
        <w:drawing>
          <wp:inline distT="0" distB="0" distL="0" distR="0" wp14:anchorId="4EF7B190" wp14:editId="41011F24">
            <wp:extent cx="4705350" cy="27908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019-08-23 09_57_09-operatingenvironment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6023" cy="2791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D8071" w14:textId="2273960E" w:rsidR="00BB2846" w:rsidRDefault="00BB2846" w:rsidP="00BB2846">
      <w:pPr>
        <w:pStyle w:val="Caption"/>
        <w:jc w:val="center"/>
        <w:rPr>
          <w:rFonts w:asciiTheme="minorEastAsia" w:eastAsiaTheme="minorEastAsia" w:hAnsiTheme="minorEastAsia"/>
        </w:rPr>
      </w:pPr>
      <w:r>
        <w:rPr>
          <w:rFonts w:ascii="SimSun" w:eastAsia="SimSun" w:hAnsi="SimSun" w:cs="SimSun" w:hint="eastAsia"/>
        </w:rPr>
        <w:t>图</w:t>
      </w:r>
      <w:r>
        <w:t xml:space="preserve"> </w:t>
      </w:r>
      <w:r w:rsidR="00981980">
        <w:rPr>
          <w:noProof/>
        </w:rPr>
        <w:fldChar w:fldCharType="begin"/>
      </w:r>
      <w:r w:rsidR="00981980">
        <w:rPr>
          <w:noProof/>
        </w:rPr>
        <w:instrText xml:space="preserve"> SEQ 图 \* ARABIC </w:instrText>
      </w:r>
      <w:r w:rsidR="00981980">
        <w:rPr>
          <w:noProof/>
        </w:rPr>
        <w:fldChar w:fldCharType="separate"/>
      </w:r>
      <w:r w:rsidR="00BB691E">
        <w:rPr>
          <w:noProof/>
        </w:rPr>
        <w:t>4</w:t>
      </w:r>
      <w:r w:rsidR="00981980">
        <w:rPr>
          <w:noProof/>
        </w:rPr>
        <w:fldChar w:fldCharType="end"/>
      </w:r>
      <w:r>
        <w:t xml:space="preserve"> </w:t>
      </w:r>
      <w:r>
        <w:rPr>
          <w:rFonts w:asciiTheme="minorEastAsia" w:eastAsiaTheme="minorEastAsia" w:hAnsiTheme="minorEastAsia" w:hint="eastAsia"/>
        </w:rPr>
        <w:t>python安装第二步图</w:t>
      </w:r>
    </w:p>
    <w:p w14:paraId="748F0CDB" w14:textId="3B84CF3C" w:rsidR="00BB2846" w:rsidRPr="00BB2846" w:rsidRDefault="00BB2846" w:rsidP="00BB2846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 w:hint="eastAsia"/>
        </w:rPr>
        <w:t>图</w:t>
      </w:r>
      <w:r w:rsidR="00770391">
        <w:rPr>
          <w:rFonts w:eastAsiaTheme="minorEastAsia" w:hint="eastAsia"/>
        </w:rPr>
        <w:t>4</w:t>
      </w:r>
      <w:r>
        <w:rPr>
          <w:rFonts w:eastAsiaTheme="minorEastAsia" w:hint="eastAsia"/>
        </w:rPr>
        <w:t>为</w:t>
      </w:r>
      <w:r>
        <w:rPr>
          <w:rFonts w:eastAsiaTheme="minorEastAsia" w:hint="eastAsia"/>
        </w:rPr>
        <w:t>python</w:t>
      </w:r>
      <w:r>
        <w:rPr>
          <w:rFonts w:eastAsiaTheme="minorEastAsia" w:hint="eastAsia"/>
        </w:rPr>
        <w:t>安装第</w:t>
      </w:r>
      <w:r w:rsidR="006A62C7">
        <w:rPr>
          <w:rFonts w:eastAsiaTheme="minorEastAsia" w:hint="eastAsia"/>
        </w:rPr>
        <w:t>二</w:t>
      </w:r>
      <w:r>
        <w:rPr>
          <w:rFonts w:eastAsiaTheme="minorEastAsia" w:hint="eastAsia"/>
        </w:rPr>
        <w:t>步图，此步是选择</w:t>
      </w:r>
      <w:r>
        <w:rPr>
          <w:rFonts w:eastAsiaTheme="minorEastAsia" w:hint="eastAsia"/>
        </w:rPr>
        <w:t>python</w:t>
      </w:r>
      <w:r>
        <w:rPr>
          <w:rFonts w:eastAsiaTheme="minorEastAsia" w:hint="eastAsia"/>
        </w:rPr>
        <w:t>安装路径，如无必要，建议用默认路径。如果需要自定义路径，点击下拉框自行选择。</w:t>
      </w:r>
    </w:p>
    <w:p w14:paraId="5AFB618C" w14:textId="51B7E8BB" w:rsidR="00152C71" w:rsidRDefault="006E2345" w:rsidP="00152C71">
      <w:pPr>
        <w:keepNext/>
        <w:ind w:firstLine="420"/>
        <w:jc w:val="center"/>
      </w:pPr>
      <w:r>
        <w:rPr>
          <w:noProof/>
        </w:rPr>
        <w:drawing>
          <wp:inline distT="0" distB="0" distL="0" distR="0" wp14:anchorId="17682048" wp14:editId="5FC0EC36">
            <wp:extent cx="5781040" cy="37242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2019-08-23 09_57_32-operatingenvironment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5019" cy="3726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1293D" w14:textId="410F287D" w:rsidR="00152C71" w:rsidRDefault="00152C71" w:rsidP="00152C71">
      <w:pPr>
        <w:pStyle w:val="Caption"/>
        <w:jc w:val="center"/>
        <w:rPr>
          <w:rFonts w:asciiTheme="minorEastAsia" w:eastAsiaTheme="minorEastAsia" w:hAnsiTheme="minorEastAsia"/>
        </w:rPr>
      </w:pPr>
      <w:r>
        <w:rPr>
          <w:rFonts w:ascii="SimSun" w:eastAsia="SimSun" w:hAnsi="SimSun" w:cs="SimSun" w:hint="eastAsia"/>
        </w:rPr>
        <w:t>图</w:t>
      </w:r>
      <w:r>
        <w:t xml:space="preserve"> </w:t>
      </w:r>
      <w:r w:rsidR="00481D83">
        <w:rPr>
          <w:noProof/>
        </w:rPr>
        <w:fldChar w:fldCharType="begin"/>
      </w:r>
      <w:r w:rsidR="00481D83">
        <w:rPr>
          <w:noProof/>
        </w:rPr>
        <w:instrText xml:space="preserve"> SEQ 图 \* ARABIC </w:instrText>
      </w:r>
      <w:r w:rsidR="00481D83">
        <w:rPr>
          <w:noProof/>
        </w:rPr>
        <w:fldChar w:fldCharType="separate"/>
      </w:r>
      <w:r w:rsidR="00BB691E">
        <w:rPr>
          <w:noProof/>
        </w:rPr>
        <w:t>5</w:t>
      </w:r>
      <w:r w:rsidR="00481D83">
        <w:rPr>
          <w:noProof/>
        </w:rPr>
        <w:fldChar w:fldCharType="end"/>
      </w:r>
      <w:r>
        <w:t xml:space="preserve"> </w:t>
      </w:r>
      <w:proofErr w:type="spellStart"/>
      <w:r>
        <w:t>P</w:t>
      </w:r>
      <w:r>
        <w:rPr>
          <w:rFonts w:asciiTheme="minorEastAsia" w:eastAsiaTheme="minorEastAsia" w:hAnsiTheme="minorEastAsia" w:hint="eastAsia"/>
        </w:rPr>
        <w:t>y</w:t>
      </w:r>
      <w:r>
        <w:t>rhon</w:t>
      </w:r>
      <w:proofErr w:type="spellEnd"/>
      <w:r w:rsidR="008820C1">
        <w:rPr>
          <w:rFonts w:asciiTheme="minorEastAsia" w:eastAsiaTheme="minorEastAsia" w:hAnsiTheme="minorEastAsia" w:hint="eastAsia"/>
        </w:rPr>
        <w:t>安装第三步</w:t>
      </w:r>
      <w:r w:rsidR="006A62C7">
        <w:rPr>
          <w:rFonts w:asciiTheme="minorEastAsia" w:eastAsiaTheme="minorEastAsia" w:hAnsiTheme="minorEastAsia" w:hint="eastAsia"/>
        </w:rPr>
        <w:t>图</w:t>
      </w:r>
    </w:p>
    <w:p w14:paraId="58E7F1B7" w14:textId="5C17FFCF" w:rsidR="00E65AAC" w:rsidRPr="00E06D79" w:rsidRDefault="006E2345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 w:hint="eastAsia"/>
        </w:rPr>
        <w:t>图</w:t>
      </w:r>
      <w:r w:rsidR="00770391">
        <w:rPr>
          <w:rFonts w:eastAsiaTheme="minorEastAsia" w:hint="eastAsia"/>
        </w:rPr>
        <w:t>5</w:t>
      </w:r>
      <w:r w:rsidR="008820C1">
        <w:rPr>
          <w:rFonts w:eastAsiaTheme="minorEastAsia" w:hint="eastAsia"/>
        </w:rPr>
        <w:t>为</w:t>
      </w:r>
      <w:r w:rsidR="008820C1">
        <w:rPr>
          <w:rFonts w:eastAsiaTheme="minorEastAsia" w:hint="eastAsia"/>
        </w:rPr>
        <w:t>Py</w:t>
      </w:r>
      <w:r w:rsidR="008820C1">
        <w:rPr>
          <w:rFonts w:eastAsiaTheme="minorEastAsia"/>
        </w:rPr>
        <w:t>thon</w:t>
      </w:r>
      <w:r w:rsidR="008820C1">
        <w:rPr>
          <w:rFonts w:eastAsiaTheme="minorEastAsia" w:hint="eastAsia"/>
        </w:rPr>
        <w:t>安装第三步，此步有一个很重要的点，就是添加环境变量。点击</w:t>
      </w:r>
      <w:r w:rsidR="008820C1">
        <w:rPr>
          <w:rFonts w:eastAsiaTheme="minorEastAsia" w:hint="eastAsia"/>
        </w:rPr>
        <w:t>Add python.exe to Path</w:t>
      </w:r>
      <w:r w:rsidR="008820C1">
        <w:rPr>
          <w:rFonts w:eastAsiaTheme="minorEastAsia" w:hint="eastAsia"/>
        </w:rPr>
        <w:t>这一项，选择</w:t>
      </w:r>
      <w:r w:rsidR="008820C1">
        <w:rPr>
          <w:rFonts w:eastAsiaTheme="minorEastAsia" w:hint="eastAsia"/>
        </w:rPr>
        <w:t>Will</w:t>
      </w:r>
      <w:r w:rsidR="008820C1">
        <w:rPr>
          <w:rFonts w:eastAsiaTheme="minorEastAsia"/>
        </w:rPr>
        <w:t xml:space="preserve"> be installed on local hard drive</w:t>
      </w:r>
      <w:r w:rsidR="008820C1">
        <w:rPr>
          <w:rFonts w:eastAsiaTheme="minorEastAsia" w:hint="eastAsia"/>
        </w:rPr>
        <w:t>，</w:t>
      </w:r>
      <w:r w:rsidR="00E06D79">
        <w:rPr>
          <w:rFonts w:eastAsiaTheme="minorEastAsia" w:hint="eastAsia"/>
        </w:rPr>
        <w:t>然后选择下一步，等待安装完成。</w:t>
      </w:r>
      <w:r w:rsidR="006A62C7">
        <w:rPr>
          <w:rFonts w:eastAsiaTheme="minorEastAsia"/>
        </w:rPr>
        <w:br w:type="page"/>
      </w:r>
    </w:p>
    <w:p w14:paraId="47BC3687" w14:textId="30673F5E" w:rsidR="0081557A" w:rsidRDefault="0081557A" w:rsidP="0081557A">
      <w:pPr>
        <w:pStyle w:val="Heading3"/>
      </w:pPr>
      <w:bookmarkStart w:id="11" w:name="_Toc17374342"/>
      <w:bookmarkStart w:id="12" w:name="_Toc17460817"/>
      <w:r>
        <w:rPr>
          <w:rFonts w:hint="eastAsia"/>
        </w:rPr>
        <w:lastRenderedPageBreak/>
        <w:t>第三方库安装</w:t>
      </w:r>
      <w:bookmarkEnd w:id="11"/>
      <w:bookmarkEnd w:id="12"/>
    </w:p>
    <w:p w14:paraId="03F6CD12" w14:textId="51ED4CA1" w:rsidR="00E9110F" w:rsidRPr="00E9110F" w:rsidRDefault="00E9110F" w:rsidP="00E9110F">
      <w:pPr>
        <w:pStyle w:val="NormalIndent"/>
        <w:rPr>
          <w:rFonts w:ascii="Times New Roman" w:eastAsiaTheme="minorEastAsia" w:hAnsi="Times New Roman" w:cs="Times New Roman"/>
          <w:sz w:val="24"/>
          <w:szCs w:val="24"/>
          <w:lang w:eastAsia="zh-CN"/>
        </w:rPr>
      </w:pPr>
      <w:r w:rsidRPr="00E9110F">
        <w:rPr>
          <w:rFonts w:ascii="Times New Roman" w:eastAsiaTheme="minorEastAsia" w:hAnsi="Times New Roman" w:cs="Times New Roman" w:hint="eastAsia"/>
          <w:sz w:val="24"/>
          <w:szCs w:val="24"/>
          <w:lang w:eastAsia="zh-CN"/>
        </w:rPr>
        <w:t>在安装第三方库之前，请进入</w:t>
      </w:r>
      <w:proofErr w:type="spellStart"/>
      <w:r w:rsidRPr="00E9110F">
        <w:rPr>
          <w:rFonts w:ascii="Times New Roman" w:eastAsiaTheme="minorEastAsia" w:hAnsi="Times New Roman" w:cs="Times New Roman"/>
          <w:sz w:val="24"/>
          <w:szCs w:val="24"/>
          <w:lang w:eastAsia="zh-CN"/>
        </w:rPr>
        <w:t>AOIDataUploadTool</w:t>
      </w:r>
      <w:proofErr w:type="spellEnd"/>
      <w:r w:rsidRPr="00E9110F">
        <w:rPr>
          <w:rFonts w:ascii="Times New Roman" w:eastAsiaTheme="minorEastAsia" w:hAnsi="Times New Roman" w:cs="Times New Roman"/>
          <w:sz w:val="24"/>
          <w:szCs w:val="24"/>
          <w:lang w:eastAsia="zh-CN"/>
        </w:rPr>
        <w:t>\</w:t>
      </w:r>
      <w:proofErr w:type="spellStart"/>
      <w:r w:rsidRPr="00E9110F">
        <w:rPr>
          <w:rFonts w:ascii="Times New Roman" w:eastAsiaTheme="minorEastAsia" w:hAnsi="Times New Roman" w:cs="Times New Roman"/>
          <w:sz w:val="24"/>
          <w:szCs w:val="24"/>
          <w:lang w:eastAsia="zh-CN"/>
        </w:rPr>
        <w:t>operatingenvironment</w:t>
      </w:r>
      <w:proofErr w:type="spellEnd"/>
      <w:r w:rsidRPr="00E9110F">
        <w:rPr>
          <w:rFonts w:ascii="Times New Roman" w:eastAsiaTheme="minorEastAsia" w:hAnsi="Times New Roman" w:cs="Times New Roman"/>
          <w:sz w:val="24"/>
          <w:szCs w:val="24"/>
          <w:lang w:eastAsia="zh-CN"/>
        </w:rPr>
        <w:t>\packages</w:t>
      </w:r>
      <w:r w:rsidRPr="00E9110F">
        <w:rPr>
          <w:rFonts w:ascii="Times New Roman" w:eastAsiaTheme="minorEastAsia" w:hAnsi="Times New Roman" w:cs="Times New Roman" w:hint="eastAsia"/>
          <w:sz w:val="24"/>
          <w:szCs w:val="24"/>
          <w:lang w:eastAsia="zh-CN"/>
        </w:rPr>
        <w:t>，如下图：</w:t>
      </w:r>
    </w:p>
    <w:p w14:paraId="5BC2E07A" w14:textId="77777777" w:rsidR="00E9110F" w:rsidRDefault="00E9110F" w:rsidP="00E9110F">
      <w:pPr>
        <w:pStyle w:val="NormalIndent"/>
        <w:keepNext/>
        <w:jc w:val="center"/>
      </w:pPr>
      <w:r>
        <w:rPr>
          <w:rFonts w:eastAsiaTheme="minorEastAsia" w:hint="eastAsia"/>
          <w:noProof/>
          <w:lang w:eastAsia="zh-CN"/>
        </w:rPr>
        <w:drawing>
          <wp:inline distT="0" distB="0" distL="0" distR="0" wp14:anchorId="17EF0C02" wp14:editId="5C2DE117">
            <wp:extent cx="5631180" cy="211455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9-08-23 10_51_06-packages - Copy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1564" cy="2114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1AFF5" w14:textId="1D0ECB29" w:rsidR="00E9110F" w:rsidRDefault="00E9110F" w:rsidP="00E9110F">
      <w:pPr>
        <w:pStyle w:val="Caption"/>
        <w:jc w:val="center"/>
      </w:pPr>
      <w:r>
        <w:rPr>
          <w:rFonts w:hint="eastAsia"/>
        </w:rPr>
        <w:t>图</w:t>
      </w:r>
      <w:r>
        <w:t xml:space="preserve"> </w:t>
      </w:r>
      <w:fldSimple w:instr=" SEQ 图 \* ARABIC ">
        <w:r w:rsidR="00BB691E">
          <w:rPr>
            <w:noProof/>
          </w:rPr>
          <w:t>6</w:t>
        </w:r>
      </w:fldSimple>
      <w:r>
        <w:t xml:space="preserve"> </w:t>
      </w:r>
      <w:r>
        <w:rPr>
          <w:rFonts w:asciiTheme="minorEastAsia" w:eastAsiaTheme="minorEastAsia" w:hAnsiTheme="minorEastAsia" w:hint="eastAsia"/>
        </w:rPr>
        <w:t>第三方库图</w:t>
      </w:r>
    </w:p>
    <w:p w14:paraId="6D81E5EA" w14:textId="2BBD0BD6" w:rsidR="00E9110F" w:rsidRPr="00E9110F" w:rsidRDefault="00E9110F" w:rsidP="00E9110F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 w:hint="eastAsia"/>
        </w:rPr>
        <w:t>图</w:t>
      </w:r>
      <w:r w:rsidR="00770391">
        <w:rPr>
          <w:rFonts w:eastAsiaTheme="minorEastAsia" w:hint="eastAsia"/>
        </w:rPr>
        <w:t>6</w:t>
      </w:r>
      <w:r>
        <w:rPr>
          <w:rFonts w:eastAsiaTheme="minorEastAsia" w:hint="eastAsia"/>
        </w:rPr>
        <w:t>红框中有两个</w:t>
      </w:r>
      <w:proofErr w:type="spellStart"/>
      <w:r>
        <w:rPr>
          <w:rFonts w:eastAsiaTheme="minorEastAsia" w:hint="eastAsia"/>
        </w:rPr>
        <w:t>lxml</w:t>
      </w:r>
      <w:proofErr w:type="spellEnd"/>
      <w:r>
        <w:rPr>
          <w:rFonts w:eastAsiaTheme="minorEastAsia" w:hint="eastAsia"/>
        </w:rPr>
        <w:t>的第三方库，红线处是两个库对应的系统，删掉一个不是该电脑系统的第三方库。</w:t>
      </w:r>
    </w:p>
    <w:p w14:paraId="6E5A6753" w14:textId="77777777" w:rsidR="00E9110F" w:rsidRPr="00E9110F" w:rsidRDefault="00E9110F" w:rsidP="00E9110F">
      <w:pPr>
        <w:pStyle w:val="NormalIndent"/>
        <w:jc w:val="center"/>
        <w:rPr>
          <w:rFonts w:eastAsiaTheme="minorEastAsia"/>
          <w:lang w:eastAsia="zh-CN"/>
        </w:rPr>
      </w:pPr>
    </w:p>
    <w:p w14:paraId="3E74274F" w14:textId="0D474FC0" w:rsidR="0081557A" w:rsidRPr="00E9110F" w:rsidRDefault="0081557A" w:rsidP="0081557A">
      <w:pPr>
        <w:pStyle w:val="NormalIndent"/>
        <w:rPr>
          <w:rFonts w:ascii="Times New Roman" w:eastAsiaTheme="minorEastAsia" w:hAnsi="Times New Roman" w:cs="Times New Roman"/>
          <w:sz w:val="24"/>
          <w:szCs w:val="24"/>
          <w:lang w:eastAsia="zh-CN"/>
        </w:rPr>
      </w:pPr>
      <w:r w:rsidRPr="00E9110F">
        <w:rPr>
          <w:rFonts w:ascii="Times New Roman" w:eastAsiaTheme="minorEastAsia" w:hAnsi="Times New Roman" w:cs="Times New Roman" w:hint="eastAsia"/>
          <w:sz w:val="24"/>
          <w:szCs w:val="24"/>
          <w:lang w:eastAsia="zh-CN"/>
        </w:rPr>
        <w:t>在</w:t>
      </w:r>
      <w:r w:rsidR="00E65AAC" w:rsidRPr="00E9110F">
        <w:rPr>
          <w:rFonts w:ascii="Times New Roman" w:eastAsiaTheme="minorEastAsia" w:hAnsi="Times New Roman" w:cs="Times New Roman" w:hint="eastAsia"/>
          <w:sz w:val="24"/>
          <w:szCs w:val="24"/>
          <w:lang w:eastAsia="zh-CN"/>
        </w:rPr>
        <w:t>P</w:t>
      </w:r>
      <w:r w:rsidR="00E65AAC" w:rsidRPr="00E9110F">
        <w:rPr>
          <w:rFonts w:ascii="Times New Roman" w:eastAsiaTheme="minorEastAsia" w:hAnsi="Times New Roman" w:cs="Times New Roman"/>
          <w:sz w:val="24"/>
          <w:szCs w:val="24"/>
          <w:lang w:eastAsia="zh-CN"/>
        </w:rPr>
        <w:t>y</w:t>
      </w:r>
      <w:r w:rsidR="00E65AAC" w:rsidRPr="00E9110F">
        <w:rPr>
          <w:rFonts w:ascii="Times New Roman" w:eastAsiaTheme="minorEastAsia" w:hAnsi="Times New Roman" w:cs="Times New Roman" w:hint="eastAsia"/>
          <w:sz w:val="24"/>
          <w:szCs w:val="24"/>
          <w:lang w:eastAsia="zh-CN"/>
        </w:rPr>
        <w:t>thon</w:t>
      </w:r>
      <w:r w:rsidRPr="00E9110F">
        <w:rPr>
          <w:rFonts w:ascii="Times New Roman" w:eastAsiaTheme="minorEastAsia" w:hAnsi="Times New Roman" w:cs="Times New Roman" w:hint="eastAsia"/>
          <w:sz w:val="24"/>
          <w:szCs w:val="24"/>
          <w:lang w:eastAsia="zh-CN"/>
        </w:rPr>
        <w:t>安装完成之后</w:t>
      </w:r>
      <w:r w:rsidR="00E65AAC" w:rsidRPr="00E9110F">
        <w:rPr>
          <w:rFonts w:ascii="Times New Roman" w:eastAsiaTheme="minorEastAsia" w:hAnsi="Times New Roman" w:cs="Times New Roman" w:hint="eastAsia"/>
          <w:sz w:val="24"/>
          <w:szCs w:val="24"/>
          <w:lang w:eastAsia="zh-CN"/>
        </w:rPr>
        <w:t xml:space="preserve">, </w:t>
      </w:r>
      <w:proofErr w:type="spellStart"/>
      <w:r w:rsidR="00E65AAC" w:rsidRPr="00E9110F">
        <w:rPr>
          <w:rFonts w:ascii="Times New Roman" w:eastAsiaTheme="minorEastAsia" w:hAnsi="Times New Roman" w:cs="Times New Roman" w:hint="eastAsia"/>
          <w:sz w:val="24"/>
          <w:szCs w:val="24"/>
          <w:lang w:eastAsia="zh-CN"/>
        </w:rPr>
        <w:t>Windows</w:t>
      </w:r>
      <w:r w:rsidR="00E65AAC" w:rsidRPr="00E9110F">
        <w:rPr>
          <w:rFonts w:ascii="Times New Roman" w:eastAsiaTheme="minorEastAsia" w:hAnsi="Times New Roman" w:cs="Times New Roman"/>
          <w:sz w:val="24"/>
          <w:szCs w:val="24"/>
          <w:lang w:eastAsia="zh-CN"/>
        </w:rPr>
        <w:t>+R</w:t>
      </w:r>
      <w:proofErr w:type="spellEnd"/>
      <w:r w:rsidR="00E65AAC" w:rsidRPr="00E9110F">
        <w:rPr>
          <w:rFonts w:ascii="Times New Roman" w:eastAsiaTheme="minorEastAsia" w:hAnsi="Times New Roman" w:cs="Times New Roman" w:hint="eastAsia"/>
          <w:sz w:val="24"/>
          <w:szCs w:val="24"/>
          <w:lang w:eastAsia="zh-CN"/>
        </w:rPr>
        <w:t>输入</w:t>
      </w:r>
      <w:proofErr w:type="spellStart"/>
      <w:r w:rsidR="00E65AAC" w:rsidRPr="00E9110F">
        <w:rPr>
          <w:rFonts w:ascii="Times New Roman" w:eastAsiaTheme="minorEastAsia" w:hAnsi="Times New Roman" w:cs="Times New Roman" w:hint="eastAsia"/>
          <w:sz w:val="24"/>
          <w:szCs w:val="24"/>
          <w:lang w:eastAsia="zh-CN"/>
        </w:rPr>
        <w:t>cmd</w:t>
      </w:r>
      <w:proofErr w:type="spellEnd"/>
      <w:r w:rsidR="00E65AAC" w:rsidRPr="00E9110F">
        <w:rPr>
          <w:rFonts w:ascii="Times New Roman" w:eastAsiaTheme="minorEastAsia" w:hAnsi="Times New Roman" w:cs="Times New Roman" w:hint="eastAsia"/>
          <w:sz w:val="24"/>
          <w:szCs w:val="24"/>
          <w:lang w:eastAsia="zh-CN"/>
        </w:rPr>
        <w:t>打开命令行窗口，进入</w:t>
      </w:r>
      <w:proofErr w:type="spellStart"/>
      <w:r w:rsidR="006A62C7" w:rsidRPr="00E9110F">
        <w:rPr>
          <w:rFonts w:ascii="Times New Roman" w:eastAsiaTheme="minorEastAsia" w:hAnsi="Times New Roman" w:cs="Times New Roman"/>
          <w:sz w:val="24"/>
          <w:szCs w:val="24"/>
          <w:lang w:eastAsia="zh-CN"/>
        </w:rPr>
        <w:t>AOID</w:t>
      </w:r>
      <w:r w:rsidR="006A62C7" w:rsidRPr="00E9110F">
        <w:rPr>
          <w:rFonts w:ascii="Times New Roman" w:eastAsiaTheme="minorEastAsia" w:hAnsi="Times New Roman" w:cs="Times New Roman" w:hint="eastAsia"/>
          <w:sz w:val="24"/>
          <w:szCs w:val="24"/>
          <w:lang w:eastAsia="zh-CN"/>
        </w:rPr>
        <w:t>a</w:t>
      </w:r>
      <w:r w:rsidR="006A62C7" w:rsidRPr="00E9110F">
        <w:rPr>
          <w:rFonts w:ascii="Times New Roman" w:eastAsiaTheme="minorEastAsia" w:hAnsi="Times New Roman" w:cs="Times New Roman"/>
          <w:sz w:val="24"/>
          <w:szCs w:val="24"/>
          <w:lang w:eastAsia="zh-CN"/>
        </w:rPr>
        <w:t>taUpload</w:t>
      </w:r>
      <w:r w:rsidR="006F677B" w:rsidRPr="00E9110F">
        <w:rPr>
          <w:rFonts w:ascii="Times New Roman" w:eastAsiaTheme="minorEastAsia" w:hAnsi="Times New Roman" w:cs="Times New Roman"/>
          <w:sz w:val="24"/>
          <w:szCs w:val="24"/>
          <w:lang w:eastAsia="zh-CN"/>
        </w:rPr>
        <w:t>Tool</w:t>
      </w:r>
      <w:proofErr w:type="spellEnd"/>
      <w:r w:rsidR="006F677B" w:rsidRPr="00E9110F">
        <w:rPr>
          <w:rFonts w:ascii="Times New Roman" w:eastAsiaTheme="minorEastAsia" w:hAnsi="Times New Roman" w:cs="Times New Roman" w:hint="eastAsia"/>
          <w:sz w:val="24"/>
          <w:szCs w:val="24"/>
          <w:lang w:eastAsia="zh-CN"/>
        </w:rPr>
        <w:t>文件夹，如下图</w:t>
      </w:r>
      <w:r w:rsidR="006F677B" w:rsidRPr="00E9110F">
        <w:rPr>
          <w:rFonts w:ascii="Times New Roman" w:eastAsiaTheme="minorEastAsia" w:hAnsi="Times New Roman" w:cs="Times New Roman" w:hint="eastAsia"/>
          <w:sz w:val="24"/>
          <w:szCs w:val="24"/>
          <w:lang w:eastAsia="zh-CN"/>
        </w:rPr>
        <w:t>:</w:t>
      </w:r>
    </w:p>
    <w:p w14:paraId="377A1E1C" w14:textId="77777777" w:rsidR="00F03277" w:rsidRDefault="00F03277" w:rsidP="00F03277">
      <w:pPr>
        <w:pStyle w:val="NormalIndent"/>
        <w:keepNext/>
        <w:jc w:val="center"/>
      </w:pPr>
      <w:r>
        <w:rPr>
          <w:rFonts w:eastAsiaTheme="minorEastAsia" w:hint="eastAsia"/>
          <w:noProof/>
          <w:lang w:eastAsia="zh-CN"/>
        </w:rPr>
        <w:drawing>
          <wp:inline distT="0" distB="0" distL="0" distR="0" wp14:anchorId="198C49DA" wp14:editId="488F5103">
            <wp:extent cx="5200650" cy="23907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019-07-18 13_35_02-Command Prompt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1381" cy="2391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2CD96" w14:textId="3461CB5E" w:rsidR="00F03277" w:rsidRDefault="00F03277" w:rsidP="00F03277">
      <w:pPr>
        <w:pStyle w:val="Caption"/>
        <w:jc w:val="center"/>
        <w:rPr>
          <w:rFonts w:asciiTheme="minorEastAsia" w:eastAsiaTheme="minorEastAsia" w:hAnsiTheme="minorEastAsia"/>
        </w:rPr>
      </w:pPr>
      <w:r>
        <w:rPr>
          <w:rFonts w:ascii="SimSun" w:eastAsia="SimSun" w:hAnsi="SimSun" w:cs="SimSun" w:hint="eastAsia"/>
        </w:rPr>
        <w:t>图</w:t>
      </w:r>
      <w:r>
        <w:t xml:space="preserve"> </w:t>
      </w:r>
      <w:r w:rsidR="00770391">
        <w:rPr>
          <w:noProof/>
        </w:rPr>
        <w:t xml:space="preserve">7 </w:t>
      </w:r>
      <w:r>
        <w:t xml:space="preserve"> </w:t>
      </w:r>
      <w:proofErr w:type="spellStart"/>
      <w:r>
        <w:t>cmd</w:t>
      </w:r>
      <w:proofErr w:type="spellEnd"/>
      <w:r>
        <w:rPr>
          <w:rFonts w:asciiTheme="minorEastAsia" w:eastAsiaTheme="minorEastAsia" w:hAnsiTheme="minorEastAsia" w:hint="eastAsia"/>
        </w:rPr>
        <w:t>进入</w:t>
      </w:r>
      <w:r w:rsidRPr="006F677B">
        <w:rPr>
          <w:rFonts w:asciiTheme="minorEastAsia" w:eastAsiaTheme="minorEastAsia" w:hAnsiTheme="minorEastAsia"/>
        </w:rPr>
        <w:t>AOIAnd3DXTool</w:t>
      </w:r>
      <w:r>
        <w:rPr>
          <w:rFonts w:asciiTheme="minorEastAsia" w:eastAsiaTheme="minorEastAsia" w:hAnsiTheme="minorEastAsia" w:hint="eastAsia"/>
        </w:rPr>
        <w:t>文件夹图</w:t>
      </w:r>
    </w:p>
    <w:p w14:paraId="13328B07" w14:textId="617D93F6" w:rsidR="00F03277" w:rsidRPr="00E9110F" w:rsidRDefault="00F03277" w:rsidP="00AA652C">
      <w:pPr>
        <w:ind w:firstLine="420"/>
        <w:rPr>
          <w:rFonts w:eastAsiaTheme="minorEastAsia"/>
        </w:rPr>
      </w:pPr>
      <w:r w:rsidRPr="00E9110F">
        <w:rPr>
          <w:rFonts w:eastAsiaTheme="minorEastAsia" w:hint="eastAsia"/>
        </w:rPr>
        <w:t>如图</w:t>
      </w:r>
      <w:r w:rsidR="00770391">
        <w:rPr>
          <w:rFonts w:eastAsiaTheme="minorEastAsia" w:hint="eastAsia"/>
        </w:rPr>
        <w:t>7</w:t>
      </w:r>
      <w:r w:rsidR="00B41C71" w:rsidRPr="00E9110F">
        <w:rPr>
          <w:rFonts w:eastAsiaTheme="minorEastAsia" w:hint="eastAsia"/>
        </w:rPr>
        <w:t>，</w:t>
      </w:r>
      <w:r w:rsidRPr="00E9110F">
        <w:rPr>
          <w:rFonts w:eastAsiaTheme="minorEastAsia" w:hint="eastAsia"/>
        </w:rPr>
        <w:t>进入</w:t>
      </w:r>
      <w:proofErr w:type="spellStart"/>
      <w:r w:rsidR="00E9110F" w:rsidRPr="00E9110F">
        <w:rPr>
          <w:rFonts w:eastAsiaTheme="minorEastAsia"/>
        </w:rPr>
        <w:t>AOID</w:t>
      </w:r>
      <w:r w:rsidR="00E9110F" w:rsidRPr="00E9110F">
        <w:rPr>
          <w:rFonts w:eastAsiaTheme="minorEastAsia" w:hint="eastAsia"/>
        </w:rPr>
        <w:t>a</w:t>
      </w:r>
      <w:r w:rsidR="00E9110F" w:rsidRPr="00E9110F">
        <w:rPr>
          <w:rFonts w:eastAsiaTheme="minorEastAsia"/>
        </w:rPr>
        <w:t>taUploadTool</w:t>
      </w:r>
      <w:proofErr w:type="spellEnd"/>
      <w:r w:rsidRPr="00E9110F">
        <w:rPr>
          <w:rFonts w:eastAsiaTheme="minorEastAsia" w:hint="eastAsia"/>
        </w:rPr>
        <w:t>文件夹，然后输入</w:t>
      </w:r>
    </w:p>
    <w:p w14:paraId="42A826F6" w14:textId="6760C250" w:rsidR="00E06D79" w:rsidRDefault="00F03277" w:rsidP="00E06D79">
      <w:pPr>
        <w:pStyle w:val="NormalIndent"/>
        <w:ind w:left="0"/>
        <w:rPr>
          <w:rFonts w:ascii="Times New Roman" w:eastAsiaTheme="minorEastAsia" w:hAnsi="Times New Roman" w:cs="Times New Roman"/>
          <w:sz w:val="24"/>
          <w:szCs w:val="24"/>
          <w:lang w:eastAsia="zh-CN"/>
        </w:rPr>
      </w:pPr>
      <w:proofErr w:type="gramStart"/>
      <w:r w:rsidRPr="00E9110F">
        <w:rPr>
          <w:rFonts w:ascii="Times New Roman" w:eastAsiaTheme="minorEastAsia" w:hAnsi="Times New Roman" w:cs="Times New Roman"/>
          <w:sz w:val="24"/>
          <w:szCs w:val="24"/>
          <w:lang w:eastAsia="zh-CN"/>
        </w:rPr>
        <w:t>pip</w:t>
      </w:r>
      <w:proofErr w:type="gramEnd"/>
      <w:r w:rsidRPr="00E9110F">
        <w:rPr>
          <w:rFonts w:ascii="Times New Roman" w:eastAsiaTheme="minorEastAsia" w:hAnsi="Times New Roman" w:cs="Times New Roman"/>
          <w:sz w:val="24"/>
          <w:szCs w:val="24"/>
          <w:lang w:eastAsia="zh-CN"/>
        </w:rPr>
        <w:t xml:space="preserve"> install --no-index --find-links=</w:t>
      </w:r>
      <w:proofErr w:type="spellStart"/>
      <w:r w:rsidR="00A95F69" w:rsidRPr="00E9110F">
        <w:rPr>
          <w:rFonts w:ascii="Times New Roman" w:eastAsiaTheme="minorEastAsia" w:hAnsi="Times New Roman" w:cs="Times New Roman"/>
          <w:sz w:val="24"/>
          <w:szCs w:val="24"/>
          <w:lang w:eastAsia="zh-CN"/>
        </w:rPr>
        <w:t>operating</w:t>
      </w:r>
      <w:r w:rsidRPr="00E9110F">
        <w:rPr>
          <w:rFonts w:ascii="Times New Roman" w:eastAsiaTheme="minorEastAsia" w:hAnsi="Times New Roman" w:cs="Times New Roman"/>
          <w:sz w:val="24"/>
          <w:szCs w:val="24"/>
          <w:lang w:eastAsia="zh-CN"/>
        </w:rPr>
        <w:t>environment</w:t>
      </w:r>
      <w:proofErr w:type="spellEnd"/>
      <w:r w:rsidRPr="00E9110F">
        <w:rPr>
          <w:rFonts w:ascii="Times New Roman" w:eastAsiaTheme="minorEastAsia" w:hAnsi="Times New Roman" w:cs="Times New Roman" w:hint="eastAsia"/>
          <w:sz w:val="24"/>
          <w:szCs w:val="24"/>
          <w:lang w:eastAsia="zh-CN"/>
        </w:rPr>
        <w:t>\</w:t>
      </w:r>
      <w:r w:rsidR="00A95F69" w:rsidRPr="00E9110F">
        <w:rPr>
          <w:rFonts w:ascii="Times New Roman" w:eastAsiaTheme="minorEastAsia" w:hAnsi="Times New Roman" w:cs="Times New Roman"/>
          <w:sz w:val="24"/>
          <w:szCs w:val="24"/>
          <w:lang w:eastAsia="zh-CN"/>
        </w:rPr>
        <w:t xml:space="preserve">packages -r </w:t>
      </w:r>
      <w:proofErr w:type="spellStart"/>
      <w:r w:rsidR="00A95F69" w:rsidRPr="00E9110F">
        <w:rPr>
          <w:rFonts w:ascii="Times New Roman" w:eastAsiaTheme="minorEastAsia" w:hAnsi="Times New Roman" w:cs="Times New Roman"/>
          <w:sz w:val="24"/>
          <w:szCs w:val="24"/>
          <w:lang w:eastAsia="zh-CN"/>
        </w:rPr>
        <w:t>operating</w:t>
      </w:r>
      <w:r w:rsidRPr="00E9110F">
        <w:rPr>
          <w:rFonts w:ascii="Times New Roman" w:eastAsiaTheme="minorEastAsia" w:hAnsi="Times New Roman" w:cs="Times New Roman"/>
          <w:sz w:val="24"/>
          <w:szCs w:val="24"/>
          <w:lang w:eastAsia="zh-CN"/>
        </w:rPr>
        <w:t>environment</w:t>
      </w:r>
      <w:proofErr w:type="spellEnd"/>
      <w:r w:rsidRPr="00E9110F">
        <w:rPr>
          <w:rFonts w:ascii="Times New Roman" w:eastAsiaTheme="minorEastAsia" w:hAnsi="Times New Roman" w:cs="Times New Roman"/>
          <w:sz w:val="24"/>
          <w:szCs w:val="24"/>
          <w:lang w:eastAsia="zh-CN"/>
        </w:rPr>
        <w:t>\requirements.txt</w:t>
      </w:r>
      <w:r w:rsidR="00E06D79">
        <w:rPr>
          <w:rFonts w:ascii="Times New Roman" w:eastAsiaTheme="minorEastAsia" w:hAnsi="Times New Roman" w:cs="Times New Roman"/>
          <w:sz w:val="24"/>
          <w:szCs w:val="24"/>
          <w:lang w:eastAsia="zh-CN"/>
        </w:rPr>
        <w:t xml:space="preserve"> </w:t>
      </w:r>
    </w:p>
    <w:p w14:paraId="32ECD02C" w14:textId="33CB7CDC" w:rsidR="00F03277" w:rsidRDefault="002E07B8" w:rsidP="00E06D79">
      <w:pPr>
        <w:pStyle w:val="NormalIndent"/>
        <w:ind w:left="0"/>
        <w:rPr>
          <w:rFonts w:ascii="Times New Roman" w:eastAsiaTheme="minorEastAsia" w:hAnsi="Times New Roman" w:cs="Times New Roman"/>
          <w:sz w:val="24"/>
          <w:szCs w:val="24"/>
          <w:lang w:eastAsia="zh-CN"/>
        </w:rPr>
      </w:pPr>
      <w:r w:rsidRPr="00E9110F">
        <w:rPr>
          <w:rFonts w:ascii="Times New Roman" w:eastAsiaTheme="minorEastAsia" w:hAnsi="Times New Roman" w:cs="Times New Roman" w:hint="eastAsia"/>
          <w:sz w:val="24"/>
          <w:szCs w:val="24"/>
          <w:lang w:eastAsia="zh-CN"/>
        </w:rPr>
        <w:t>等待完成安装</w:t>
      </w:r>
      <w:r w:rsidR="00B94789" w:rsidRPr="00E9110F">
        <w:rPr>
          <w:rFonts w:ascii="Times New Roman" w:eastAsiaTheme="minorEastAsia" w:hAnsi="Times New Roman" w:cs="Times New Roman" w:hint="eastAsia"/>
          <w:sz w:val="24"/>
          <w:szCs w:val="24"/>
          <w:lang w:eastAsia="zh-CN"/>
        </w:rPr>
        <w:t>。</w:t>
      </w:r>
    </w:p>
    <w:p w14:paraId="2081CB7B" w14:textId="77777777" w:rsidR="00AA652C" w:rsidRPr="00E9110F" w:rsidRDefault="00AA652C" w:rsidP="00E06D79">
      <w:pPr>
        <w:pStyle w:val="NormalIndent"/>
        <w:ind w:left="0"/>
        <w:rPr>
          <w:rFonts w:ascii="Times New Roman" w:eastAsiaTheme="minorEastAsia" w:hAnsi="Times New Roman" w:cs="Times New Roman"/>
          <w:sz w:val="24"/>
          <w:szCs w:val="24"/>
          <w:lang w:eastAsia="zh-CN"/>
        </w:rPr>
      </w:pPr>
    </w:p>
    <w:p w14:paraId="5BB28C47" w14:textId="77777777" w:rsidR="00AA652C" w:rsidRDefault="00AA652C" w:rsidP="00AA652C">
      <w:pPr>
        <w:pStyle w:val="Heading2"/>
        <w:rPr>
          <w:lang w:eastAsia="zh-CN"/>
        </w:rPr>
      </w:pPr>
      <w:bookmarkStart w:id="13" w:name="_Toc17374343"/>
      <w:bookmarkStart w:id="14" w:name="_Toc17460818"/>
      <w:r>
        <w:rPr>
          <w:rFonts w:hint="eastAsia"/>
          <w:lang w:eastAsia="zh-CN"/>
        </w:rPr>
        <w:lastRenderedPageBreak/>
        <w:t>工具使用注意事项</w:t>
      </w:r>
      <w:bookmarkEnd w:id="13"/>
      <w:bookmarkEnd w:id="14"/>
    </w:p>
    <w:p w14:paraId="25048BD5" w14:textId="77777777" w:rsidR="00D9371E" w:rsidRPr="00D9371E" w:rsidRDefault="00D9371E" w:rsidP="00D9371E">
      <w:pPr>
        <w:pStyle w:val="NormalIndent"/>
        <w:rPr>
          <w:lang w:eastAsia="zh-CN"/>
        </w:rPr>
      </w:pPr>
    </w:p>
    <w:p w14:paraId="5D9523FA" w14:textId="05A69753" w:rsidR="00E52F7C" w:rsidRPr="00E52F7C" w:rsidRDefault="00AC1786" w:rsidP="00E52F7C">
      <w:pPr>
        <w:pStyle w:val="Heading3"/>
      </w:pPr>
      <w:bookmarkStart w:id="15" w:name="_Toc17374344"/>
      <w:bookmarkStart w:id="16" w:name="_Toc17460819"/>
      <w:r>
        <w:rPr>
          <w:rFonts w:hint="eastAsia"/>
        </w:rPr>
        <w:t>配置文件的填写</w:t>
      </w:r>
      <w:bookmarkEnd w:id="15"/>
      <w:bookmarkEnd w:id="16"/>
    </w:p>
    <w:p w14:paraId="5EDABD5E" w14:textId="7712047F" w:rsidR="007D11F2" w:rsidRPr="00E9110F" w:rsidRDefault="00E52F7C" w:rsidP="007D11F2">
      <w:pPr>
        <w:pStyle w:val="NormalIndent"/>
        <w:rPr>
          <w:rFonts w:ascii="Times New Roman" w:eastAsiaTheme="minorEastAsia" w:hAnsi="Times New Roman" w:cs="Times New Roman"/>
          <w:sz w:val="24"/>
          <w:szCs w:val="24"/>
          <w:lang w:eastAsia="zh-CN"/>
          <w:rPrChange w:id="17" w:author="Guangnai Wang/WZS/Wistron" w:date="2019-08-13T16:17:00Z">
            <w:rPr>
              <w:lang w:eastAsia="zh-CN"/>
            </w:rPr>
          </w:rPrChange>
        </w:rPr>
      </w:pPr>
      <w:ins w:id="18" w:author="Guangnai Wang/WZS/Wistron" w:date="2019-08-13T16:17:00Z">
        <w:r w:rsidRPr="00E9110F">
          <w:rPr>
            <w:rFonts w:ascii="Times New Roman" w:eastAsiaTheme="minorEastAsia" w:hAnsi="Times New Roman" w:cs="Times New Roman" w:hint="eastAsia"/>
            <w:sz w:val="24"/>
            <w:szCs w:val="24"/>
            <w:lang w:eastAsia="zh-CN"/>
          </w:rPr>
          <w:t>配置文件的总共有四项内容，分别是线别</w:t>
        </w:r>
      </w:ins>
      <w:ins w:id="19" w:author="Guangnai Wang/WZS/Wistron" w:date="2019-08-13T16:18:00Z">
        <w:r w:rsidRPr="00E9110F">
          <w:rPr>
            <w:rFonts w:ascii="Times New Roman" w:eastAsiaTheme="minorEastAsia" w:hAnsi="Times New Roman" w:cs="Times New Roman" w:hint="eastAsia"/>
            <w:sz w:val="24"/>
            <w:szCs w:val="24"/>
            <w:lang w:eastAsia="zh-CN"/>
          </w:rPr>
          <w:t>、</w:t>
        </w:r>
      </w:ins>
      <w:ins w:id="20" w:author="Guangnai Wang/WZS/Wistron" w:date="2019-08-13T16:19:00Z">
        <w:r w:rsidRPr="00E9110F">
          <w:rPr>
            <w:rFonts w:ascii="Times New Roman" w:eastAsiaTheme="minorEastAsia" w:hAnsi="Times New Roman" w:cs="Times New Roman" w:hint="eastAsia"/>
            <w:sz w:val="24"/>
            <w:szCs w:val="24"/>
            <w:lang w:eastAsia="zh-CN"/>
          </w:rPr>
          <w:t>站别、本地</w:t>
        </w:r>
      </w:ins>
      <w:ins w:id="21" w:author="Guangnai Wang/WZS/Wistron" w:date="2019-08-13T16:20:00Z">
        <w:r w:rsidRPr="00E9110F">
          <w:rPr>
            <w:rFonts w:ascii="Times New Roman" w:eastAsiaTheme="minorEastAsia" w:hAnsi="Times New Roman" w:cs="Times New Roman" w:hint="eastAsia"/>
            <w:sz w:val="24"/>
            <w:szCs w:val="24"/>
            <w:lang w:eastAsia="zh-CN"/>
          </w:rPr>
          <w:t>根目录以及服务器，如下图：</w:t>
        </w:r>
      </w:ins>
    </w:p>
    <w:p w14:paraId="1FD8881E" w14:textId="77777777" w:rsidR="00E52F7C" w:rsidRDefault="00E52F7C">
      <w:pPr>
        <w:keepNext/>
        <w:jc w:val="center"/>
        <w:rPr>
          <w:ins w:id="22" w:author="Guangnai Wang/WZS/Wistron" w:date="2019-08-13T16:16:00Z"/>
        </w:rPr>
        <w:pPrChange w:id="23" w:author="Guangnai Wang/WZS/Wistron" w:date="2019-08-13T16:16:00Z">
          <w:pPr>
            <w:jc w:val="center"/>
          </w:pPr>
        </w:pPrChange>
      </w:pPr>
    </w:p>
    <w:p w14:paraId="2F2C3381" w14:textId="20430B85" w:rsidR="00E52F7C" w:rsidRDefault="00E52F7C">
      <w:pPr>
        <w:keepNext/>
        <w:jc w:val="center"/>
        <w:rPr>
          <w:ins w:id="24" w:author="Guangnai Wang/WZS/Wistron" w:date="2019-08-13T16:16:00Z"/>
        </w:rPr>
        <w:pPrChange w:id="25" w:author="Guangnai Wang/WZS/Wistron" w:date="2019-08-13T16:16:00Z">
          <w:pPr>
            <w:jc w:val="center"/>
          </w:pPr>
        </w:pPrChange>
      </w:pPr>
      <w:ins w:id="26" w:author="Guangnai Wang/WZS/Wistron" w:date="2019-08-13T16:19:00Z">
        <w:r>
          <w:rPr>
            <w:noProof/>
          </w:rPr>
          <w:drawing>
            <wp:inline distT="0" distB="0" distL="0" distR="0" wp14:anchorId="471DB15A" wp14:editId="09054B11">
              <wp:extent cx="4906060" cy="1848108"/>
              <wp:effectExtent l="0" t="0" r="8890" b="0"/>
              <wp:docPr id="7" name="Picture 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" name="2019-08-13 16_19_21-AOlSetting.Config - Microsoft Visual Studio.png"/>
                      <pic:cNvPicPr/>
                    </pic:nvPicPr>
                    <pic:blipFill>
                      <a:blip r:embed="rId2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906060" cy="1848108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0D74FD3D" w14:textId="60396A81" w:rsidR="008A1FBB" w:rsidRDefault="00E52F7C">
      <w:pPr>
        <w:pStyle w:val="Caption"/>
        <w:jc w:val="center"/>
        <w:rPr>
          <w:ins w:id="27" w:author="Guangnai Wang/WZS/Wistron" w:date="2019-08-13T16:20:00Z"/>
        </w:rPr>
        <w:pPrChange w:id="28" w:author="Guangnai Wang/WZS/Wistron" w:date="2019-08-13T16:16:00Z">
          <w:pPr/>
        </w:pPrChange>
      </w:pPr>
      <w:ins w:id="29" w:author="Guangnai Wang/WZS/Wistron" w:date="2019-08-13T16:16:00Z">
        <w:r>
          <w:rPr>
            <w:rFonts w:ascii="SimSun" w:eastAsia="SimSun" w:hAnsi="SimSun" w:cs="SimSun" w:hint="eastAsia"/>
          </w:rPr>
          <w:t>图</w:t>
        </w:r>
        <w:r>
          <w:t xml:space="preserve"> </w:t>
        </w:r>
      </w:ins>
      <w:r w:rsidR="00770391">
        <w:t>8</w:t>
      </w:r>
      <w:ins w:id="30" w:author="Guangnai Wang/WZS/Wistron" w:date="2019-08-13T16:16:00Z">
        <w:r>
          <w:t xml:space="preserve"> </w:t>
        </w:r>
      </w:ins>
      <w:ins w:id="31" w:author="Guangnai Wang/WZS/Wistron" w:date="2019-08-13T16:20:00Z">
        <w:r>
          <w:t xml:space="preserve"> </w:t>
        </w:r>
        <w:r>
          <w:rPr>
            <w:rFonts w:asciiTheme="minorEastAsia" w:eastAsiaTheme="minorEastAsia" w:hAnsiTheme="minorEastAsia" w:hint="eastAsia"/>
          </w:rPr>
          <w:t>配置文件图</w:t>
        </w:r>
      </w:ins>
    </w:p>
    <w:p w14:paraId="3BDCCB2C" w14:textId="2F54C021" w:rsidR="00AA652C" w:rsidRDefault="00E52F7C">
      <w:pPr>
        <w:shd w:val="clear" w:color="auto" w:fill="FFFFFF"/>
        <w:spacing w:line="285" w:lineRule="atLeast"/>
        <w:rPr>
          <w:rFonts w:asciiTheme="minorEastAsia" w:eastAsiaTheme="minorEastAsia" w:hAnsiTheme="minorEastAsia"/>
        </w:rPr>
      </w:pPr>
      <w:ins w:id="32" w:author="Guangnai Wang/WZS/Wistron" w:date="2019-08-13T16:20:00Z">
        <w:r>
          <w:tab/>
        </w:r>
      </w:ins>
      <w:ins w:id="33" w:author="Guangnai Wang/WZS/Wistron" w:date="2019-08-13T16:21:00Z">
        <w:r>
          <w:rPr>
            <w:rFonts w:asciiTheme="minorEastAsia" w:eastAsiaTheme="minorEastAsia" w:hAnsiTheme="minorEastAsia" w:hint="eastAsia"/>
          </w:rPr>
          <w:t>线别和站别就是当前电脑所在的线别和站别</w:t>
        </w:r>
      </w:ins>
      <w:ins w:id="34" w:author="Guangnai Wang/WZS/Wistron" w:date="2019-08-13T16:25:00Z">
        <w:r>
          <w:rPr>
            <w:rFonts w:asciiTheme="minorEastAsia" w:eastAsiaTheme="minorEastAsia" w:hAnsiTheme="minorEastAsia" w:hint="eastAsia"/>
          </w:rPr>
          <w:t>，其中站别请按规定填</w:t>
        </w:r>
        <w:r w:rsidR="003D4287">
          <w:rPr>
            <w:rFonts w:asciiTheme="minorEastAsia" w:eastAsiaTheme="minorEastAsia" w:hAnsiTheme="minorEastAsia" w:hint="eastAsia"/>
          </w:rPr>
          <w:t>写具体如下：</w:t>
        </w:r>
      </w:ins>
      <w:ins w:id="35" w:author="Guangnai Wang/WZS/Wistron" w:date="2019-08-13T16:26:00Z">
        <w:r w:rsidR="003D4287" w:rsidRPr="003D4287">
          <w:rPr>
            <w:rFonts w:ascii="Consolas" w:hAnsi="Consolas"/>
            <w:color w:val="A31515"/>
            <w:sz w:val="21"/>
            <w:szCs w:val="21"/>
          </w:rPr>
          <w:t>'SMT_SPI_TOP'</w:t>
        </w:r>
        <w:r w:rsidR="003D4287" w:rsidRPr="003D4287">
          <w:rPr>
            <w:rFonts w:ascii="Consolas" w:hAnsi="Consolas"/>
            <w:color w:val="000000"/>
            <w:sz w:val="21"/>
            <w:szCs w:val="21"/>
          </w:rPr>
          <w:t xml:space="preserve">, </w:t>
        </w:r>
        <w:r w:rsidR="003D4287" w:rsidRPr="003D4287">
          <w:rPr>
            <w:rFonts w:ascii="Consolas" w:hAnsi="Consolas"/>
            <w:color w:val="A31515"/>
            <w:sz w:val="21"/>
            <w:szCs w:val="21"/>
          </w:rPr>
          <w:t>'SMT_SPI_BOT'</w:t>
        </w:r>
        <w:r w:rsidR="003D4287" w:rsidRPr="003D4287">
          <w:rPr>
            <w:rFonts w:ascii="Consolas" w:hAnsi="Consolas"/>
            <w:color w:val="000000"/>
            <w:sz w:val="21"/>
            <w:szCs w:val="21"/>
          </w:rPr>
          <w:t xml:space="preserve">, </w:t>
        </w:r>
        <w:r w:rsidR="003D4287" w:rsidRPr="003D4287">
          <w:rPr>
            <w:rFonts w:ascii="Consolas" w:hAnsi="Consolas"/>
            <w:color w:val="A31515"/>
            <w:sz w:val="21"/>
            <w:szCs w:val="21"/>
          </w:rPr>
          <w:t>'SMT_AOI_TOP'</w:t>
        </w:r>
        <w:r w:rsidR="003D4287" w:rsidRPr="003D4287">
          <w:rPr>
            <w:rFonts w:ascii="Consolas" w:hAnsi="Consolas"/>
            <w:color w:val="000000"/>
            <w:sz w:val="21"/>
            <w:szCs w:val="21"/>
          </w:rPr>
          <w:t xml:space="preserve">, </w:t>
        </w:r>
        <w:r w:rsidR="003D4287" w:rsidRPr="003D4287">
          <w:rPr>
            <w:rFonts w:ascii="Consolas" w:hAnsi="Consolas"/>
            <w:color w:val="A31515"/>
            <w:sz w:val="21"/>
            <w:szCs w:val="21"/>
          </w:rPr>
          <w:t>'SMT_AOI_BOT'</w:t>
        </w:r>
        <w:r w:rsidR="003D4287" w:rsidRPr="003D4287">
          <w:rPr>
            <w:rFonts w:ascii="Consolas" w:hAnsi="Consolas"/>
            <w:color w:val="000000"/>
            <w:sz w:val="21"/>
            <w:szCs w:val="21"/>
          </w:rPr>
          <w:t xml:space="preserve">, </w:t>
        </w:r>
        <w:r w:rsidR="003D4287" w:rsidRPr="003D4287">
          <w:rPr>
            <w:rFonts w:ascii="Consolas" w:hAnsi="Consolas"/>
            <w:color w:val="A31515"/>
            <w:sz w:val="21"/>
            <w:szCs w:val="21"/>
          </w:rPr>
          <w:t>'DIP_AOI'</w:t>
        </w:r>
        <w:r w:rsidR="003D4287" w:rsidRPr="003D4287">
          <w:rPr>
            <w:rFonts w:ascii="Consolas" w:hAnsi="Consolas"/>
            <w:color w:val="000000"/>
            <w:sz w:val="21"/>
            <w:szCs w:val="21"/>
          </w:rPr>
          <w:t xml:space="preserve">, </w:t>
        </w:r>
        <w:r w:rsidR="003D4287" w:rsidRPr="003D4287">
          <w:rPr>
            <w:rFonts w:ascii="Consolas" w:hAnsi="Consolas"/>
            <w:color w:val="A31515"/>
            <w:sz w:val="21"/>
            <w:szCs w:val="21"/>
          </w:rPr>
          <w:t>'DIP_AOI2'</w:t>
        </w:r>
        <w:r w:rsidR="003D4287" w:rsidRPr="003D4287">
          <w:rPr>
            <w:rFonts w:ascii="Consolas" w:hAnsi="Consolas"/>
            <w:color w:val="000000"/>
            <w:sz w:val="21"/>
            <w:szCs w:val="21"/>
          </w:rPr>
          <w:t xml:space="preserve">, </w:t>
        </w:r>
        <w:r w:rsidR="003D4287" w:rsidRPr="003D4287">
          <w:rPr>
            <w:rFonts w:ascii="Consolas" w:hAnsi="Consolas"/>
            <w:color w:val="A31515"/>
            <w:sz w:val="21"/>
            <w:szCs w:val="21"/>
          </w:rPr>
          <w:t>'DIP_FINAL_AOI2'</w:t>
        </w:r>
        <w:r w:rsidR="003D4287" w:rsidRPr="003D4287">
          <w:rPr>
            <w:rFonts w:ascii="Consolas" w:hAnsi="Consolas"/>
            <w:color w:val="000000"/>
            <w:sz w:val="21"/>
            <w:szCs w:val="21"/>
          </w:rPr>
          <w:t xml:space="preserve">, </w:t>
        </w:r>
        <w:r w:rsidR="003D4287" w:rsidRPr="003D4287">
          <w:rPr>
            <w:rFonts w:ascii="Consolas" w:hAnsi="Consolas"/>
            <w:color w:val="A31515"/>
            <w:sz w:val="21"/>
            <w:szCs w:val="21"/>
          </w:rPr>
          <w:t>'DIP_FINAL_AOI'</w:t>
        </w:r>
        <w:r w:rsidR="003D4287" w:rsidRPr="003D4287">
          <w:rPr>
            <w:rFonts w:ascii="Consolas" w:hAnsi="Consolas"/>
            <w:color w:val="000000"/>
            <w:sz w:val="21"/>
            <w:szCs w:val="21"/>
          </w:rPr>
          <w:t xml:space="preserve">, </w:t>
        </w:r>
        <w:r w:rsidR="003D4287" w:rsidRPr="003D4287">
          <w:rPr>
            <w:rFonts w:ascii="Consolas" w:hAnsi="Consolas"/>
            <w:color w:val="A31515"/>
            <w:sz w:val="21"/>
            <w:szCs w:val="21"/>
          </w:rPr>
          <w:t>'FA_AOI'</w:t>
        </w:r>
        <w:r w:rsidR="003D4287" w:rsidRPr="003D4287">
          <w:rPr>
            <w:rFonts w:ascii="Consolas" w:hAnsi="Consolas"/>
            <w:color w:val="000000"/>
            <w:sz w:val="21"/>
            <w:szCs w:val="21"/>
          </w:rPr>
          <w:t xml:space="preserve">, </w:t>
        </w:r>
        <w:r w:rsidR="003D4287" w:rsidRPr="003D4287">
          <w:rPr>
            <w:rFonts w:ascii="Consolas" w:hAnsi="Consolas"/>
            <w:color w:val="A31515"/>
            <w:sz w:val="21"/>
            <w:szCs w:val="21"/>
          </w:rPr>
          <w:t>'AXI_5DX'</w:t>
        </w:r>
        <w:r w:rsidR="003D4287" w:rsidRPr="003D4287">
          <w:rPr>
            <w:rFonts w:ascii="Consolas" w:hAnsi="Consolas"/>
            <w:color w:val="000000"/>
            <w:sz w:val="21"/>
            <w:szCs w:val="21"/>
          </w:rPr>
          <w:t xml:space="preserve">, </w:t>
        </w:r>
        <w:r w:rsidR="003D4287" w:rsidRPr="003D4287">
          <w:rPr>
            <w:rFonts w:ascii="Consolas" w:hAnsi="Consolas"/>
            <w:color w:val="A31515"/>
            <w:sz w:val="21"/>
            <w:szCs w:val="21"/>
          </w:rPr>
          <w:t>'AXI_7600SII'</w:t>
        </w:r>
        <w:r w:rsidR="003D4287" w:rsidRPr="003D4287">
          <w:rPr>
            <w:rFonts w:ascii="Consolas" w:hAnsi="Consolas"/>
            <w:color w:val="000000"/>
            <w:sz w:val="21"/>
            <w:szCs w:val="21"/>
          </w:rPr>
          <w:t xml:space="preserve">, </w:t>
        </w:r>
        <w:r w:rsidR="003D4287" w:rsidRPr="003D4287">
          <w:rPr>
            <w:rFonts w:ascii="Consolas" w:hAnsi="Consolas"/>
            <w:color w:val="A31515"/>
            <w:sz w:val="21"/>
            <w:szCs w:val="21"/>
          </w:rPr>
          <w:t>'AXI_7600SIII'</w:t>
        </w:r>
      </w:ins>
      <w:ins w:id="36" w:author="Guangnai Wang/WZS/Wistron" w:date="2019-08-13T16:29:00Z">
        <w:r w:rsidR="007E7E3F">
          <w:rPr>
            <w:rFonts w:asciiTheme="minorEastAsia" w:eastAsiaTheme="minorEastAsia" w:hAnsiTheme="minorEastAsia" w:hint="eastAsia"/>
            <w:color w:val="A31515"/>
            <w:sz w:val="21"/>
            <w:szCs w:val="21"/>
          </w:rPr>
          <w:t>。</w:t>
        </w:r>
        <w:r w:rsidR="007E7E3F">
          <w:rPr>
            <w:rFonts w:asciiTheme="minorEastAsia" w:eastAsiaTheme="minorEastAsia" w:hAnsiTheme="minorEastAsia" w:hint="eastAsia"/>
          </w:rPr>
          <w:t>站别暂时只能使用这11个</w:t>
        </w:r>
      </w:ins>
      <w:ins w:id="37" w:author="Guangnai Wang/WZS/Wistron" w:date="2019-08-13T16:30:00Z">
        <w:r w:rsidR="007E7E3F">
          <w:rPr>
            <w:rFonts w:asciiTheme="minorEastAsia" w:eastAsiaTheme="minorEastAsia" w:hAnsiTheme="minorEastAsia" w:hint="eastAsia"/>
          </w:rPr>
          <w:t>，如果你要填写的站别不在这里面请联系开发人员。</w:t>
        </w:r>
      </w:ins>
      <w:ins w:id="38" w:author="Guangnai Wang/WZS/Wistron" w:date="2019-08-13T16:21:00Z">
        <w:r>
          <w:rPr>
            <w:rFonts w:asciiTheme="minorEastAsia" w:eastAsiaTheme="minorEastAsia" w:hAnsiTheme="minorEastAsia" w:hint="eastAsia"/>
          </w:rPr>
          <w:t>本地</w:t>
        </w:r>
      </w:ins>
      <w:ins w:id="39" w:author="Guangnai Wang/WZS/Wistron" w:date="2019-08-13T16:22:00Z">
        <w:r>
          <w:rPr>
            <w:rFonts w:asciiTheme="minorEastAsia" w:eastAsiaTheme="minorEastAsia" w:hAnsiTheme="minorEastAsia" w:hint="eastAsia"/>
          </w:rPr>
          <w:t>根目录就是你需要上传的文件所在目录，根目录可以</w:t>
        </w:r>
      </w:ins>
      <w:ins w:id="40" w:author="Guangnai Wang/WZS/Wistron" w:date="2019-08-13T16:23:00Z">
        <w:r>
          <w:rPr>
            <w:rFonts w:asciiTheme="minorEastAsia" w:eastAsiaTheme="minorEastAsia" w:hAnsiTheme="minorEastAsia" w:hint="eastAsia"/>
          </w:rPr>
          <w:t>填写多个，不过要用分号隔开，如：</w:t>
        </w:r>
      </w:ins>
      <w:ins w:id="41" w:author="Guangnai Wang/WZS/Wistron" w:date="2019-08-13T16:24:00Z">
        <w:r>
          <w:rPr>
            <w:rFonts w:asciiTheme="minorEastAsia" w:eastAsiaTheme="minorEastAsia" w:hAnsiTheme="minorEastAsia"/>
          </w:rPr>
          <w:t>”</w:t>
        </w:r>
      </w:ins>
      <w:ins w:id="42" w:author="Guangnai Wang/WZS/Wistron" w:date="2019-08-13T16:23:00Z">
        <w:r>
          <w:rPr>
            <w:rFonts w:asciiTheme="minorEastAsia" w:eastAsiaTheme="minorEastAsia" w:hAnsiTheme="minorEastAsia" w:hint="eastAsia"/>
          </w:rPr>
          <w:t>D:\</w:t>
        </w:r>
        <w:proofErr w:type="spellStart"/>
        <w:r>
          <w:rPr>
            <w:rFonts w:asciiTheme="minorEastAsia" w:eastAsiaTheme="minorEastAsia" w:hAnsiTheme="minorEastAsia" w:hint="eastAsia"/>
          </w:rPr>
          <w:t>test;D</w:t>
        </w:r>
        <w:proofErr w:type="spellEnd"/>
        <w:r>
          <w:rPr>
            <w:rFonts w:asciiTheme="minorEastAsia" w:eastAsiaTheme="minorEastAsia" w:hAnsiTheme="minorEastAsia" w:hint="eastAsia"/>
          </w:rPr>
          <w:t>:\test2</w:t>
        </w:r>
        <w:r>
          <w:rPr>
            <w:rFonts w:asciiTheme="minorEastAsia" w:eastAsiaTheme="minorEastAsia" w:hAnsiTheme="minorEastAsia"/>
          </w:rPr>
          <w:t>”</w:t>
        </w:r>
      </w:ins>
      <w:ins w:id="43" w:author="Guangnai Wang/WZS/Wistron" w:date="2019-08-13T16:24:00Z">
        <w:r>
          <w:rPr>
            <w:rFonts w:asciiTheme="minorEastAsia" w:eastAsiaTheme="minorEastAsia" w:hAnsiTheme="minorEastAsia" w:hint="eastAsia"/>
          </w:rPr>
          <w:t>。服务器默认使用默认的就行，不要去</w:t>
        </w:r>
      </w:ins>
      <w:ins w:id="44" w:author="Guangnai Wang/WZS/Wistron" w:date="2019-08-13T16:25:00Z">
        <w:r>
          <w:rPr>
            <w:rFonts w:asciiTheme="minorEastAsia" w:eastAsiaTheme="minorEastAsia" w:hAnsiTheme="minorEastAsia" w:hint="eastAsia"/>
          </w:rPr>
          <w:t>动它。</w:t>
        </w:r>
      </w:ins>
    </w:p>
    <w:p w14:paraId="74B7195B" w14:textId="4F19CBC4" w:rsidR="00E52F7C" w:rsidRDefault="00AA652C">
      <w:pPr>
        <w:rPr>
          <w:ins w:id="45" w:author="Guangnai Wang/WZS/Wistron" w:date="2019-08-15T10:29:00Z"/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br w:type="page"/>
      </w:r>
    </w:p>
    <w:p w14:paraId="2B0FED2F" w14:textId="26F40D1D" w:rsidR="00E266F0" w:rsidRDefault="00E266F0" w:rsidP="00E266F0">
      <w:pPr>
        <w:pStyle w:val="Heading3"/>
        <w:rPr>
          <w:ins w:id="46" w:author="Guangnai Wang/WZS/Wistron" w:date="2019-08-15T10:29:00Z"/>
        </w:rPr>
      </w:pPr>
      <w:bookmarkStart w:id="47" w:name="_Toc17374345"/>
      <w:bookmarkStart w:id="48" w:name="_Toc17460820"/>
      <w:ins w:id="49" w:author="Guangnai Wang/WZS/Wistron" w:date="2019-08-15T10:29:00Z">
        <w:r>
          <w:rPr>
            <w:rFonts w:hint="eastAsia"/>
          </w:rPr>
          <w:lastRenderedPageBreak/>
          <w:t>配置文件错误引起的异常</w:t>
        </w:r>
        <w:bookmarkEnd w:id="47"/>
        <w:bookmarkEnd w:id="48"/>
      </w:ins>
    </w:p>
    <w:p w14:paraId="7BA7CD79" w14:textId="3A255EA9" w:rsidR="00E266F0" w:rsidRPr="00CD38FC" w:rsidRDefault="00E266F0">
      <w:pPr>
        <w:pStyle w:val="NormalIndent"/>
        <w:rPr>
          <w:ins w:id="50" w:author="Guangnai Wang/WZS/Wistron" w:date="2019-08-15T10:36:00Z"/>
          <w:rFonts w:ascii="Times New Roman" w:eastAsiaTheme="minorEastAsia" w:hAnsi="Times New Roman" w:cs="Times New Roman"/>
          <w:sz w:val="24"/>
          <w:rPrChange w:id="51" w:author="Guangnai Wang/WZS/Wistron" w:date="2019-08-15T10:45:00Z">
            <w:rPr>
              <w:ins w:id="52" w:author="Guangnai Wang/WZS/Wistron" w:date="2019-08-15T10:36:00Z"/>
              <w:rFonts w:asciiTheme="minorEastAsia" w:eastAsiaTheme="minorEastAsia" w:hAnsiTheme="minorEastAsia"/>
            </w:rPr>
          </w:rPrChange>
        </w:rPr>
        <w:pPrChange w:id="53" w:author="Guangnai Wang/WZS/Wistron" w:date="2019-08-15T10:29:00Z">
          <w:pPr>
            <w:pStyle w:val="Heading3"/>
          </w:pPr>
        </w:pPrChange>
      </w:pPr>
      <w:ins w:id="54" w:author="Guangnai Wang/WZS/Wistron" w:date="2019-08-15T10:30:00Z">
        <w:r w:rsidRPr="00CD38FC">
          <w:rPr>
            <w:rFonts w:ascii="Times New Roman" w:eastAsiaTheme="minorEastAsia" w:hAnsi="Times New Roman" w:cs="Times New Roman" w:hint="eastAsia"/>
            <w:sz w:val="24"/>
            <w:szCs w:val="24"/>
            <w:lang w:eastAsia="zh-CN"/>
            <w:rPrChange w:id="55" w:author="Guangnai Wang/WZS/Wistron" w:date="2019-08-15T10:45:00Z">
              <w:rPr>
                <w:rFonts w:asciiTheme="minorEastAsia" w:eastAsiaTheme="minorEastAsia" w:hAnsiTheme="minorEastAsia" w:hint="eastAsia"/>
              </w:rPr>
            </w:rPrChange>
          </w:rPr>
          <w:t>配置文件错误</w:t>
        </w:r>
      </w:ins>
      <w:ins w:id="56" w:author="Guangnai Wang/WZS/Wistron" w:date="2019-08-15T10:34:00Z">
        <w:r w:rsidRPr="00CD38FC">
          <w:rPr>
            <w:rFonts w:ascii="Times New Roman" w:eastAsiaTheme="minorEastAsia" w:hAnsi="Times New Roman" w:cs="Times New Roman" w:hint="eastAsia"/>
            <w:sz w:val="24"/>
            <w:szCs w:val="24"/>
            <w:lang w:eastAsia="zh-CN"/>
            <w:rPrChange w:id="57" w:author="Guangnai Wang/WZS/Wistron" w:date="2019-08-15T10:45:00Z">
              <w:rPr>
                <w:rFonts w:asciiTheme="minorEastAsia" w:eastAsiaTheme="minorEastAsia" w:hAnsiTheme="minorEastAsia" w:hint="eastAsia"/>
              </w:rPr>
            </w:rPrChange>
          </w:rPr>
          <w:t>主要</w:t>
        </w:r>
      </w:ins>
      <w:ins w:id="58" w:author="Guangnai Wang/WZS/Wistron" w:date="2019-08-15T10:35:00Z">
        <w:r w:rsidRPr="00CD38FC">
          <w:rPr>
            <w:rFonts w:ascii="Times New Roman" w:eastAsiaTheme="minorEastAsia" w:hAnsi="Times New Roman" w:cs="Times New Roman" w:hint="eastAsia"/>
            <w:sz w:val="24"/>
            <w:szCs w:val="24"/>
            <w:lang w:eastAsia="zh-CN"/>
            <w:rPrChange w:id="59" w:author="Guangnai Wang/WZS/Wistron" w:date="2019-08-15T10:45:00Z">
              <w:rPr>
                <w:rFonts w:asciiTheme="minorEastAsia" w:eastAsiaTheme="minorEastAsia" w:hAnsiTheme="minorEastAsia" w:hint="eastAsia"/>
              </w:rPr>
            </w:rPrChange>
          </w:rPr>
          <w:t>两点，分别是站别错误和根目录错误</w:t>
        </w:r>
      </w:ins>
      <w:ins w:id="60" w:author="Guangnai Wang/WZS/Wistron" w:date="2019-08-15T10:36:00Z">
        <w:r w:rsidRPr="00CD38FC">
          <w:rPr>
            <w:rFonts w:ascii="Times New Roman" w:eastAsiaTheme="minorEastAsia" w:hAnsi="Times New Roman" w:cs="Times New Roman" w:hint="eastAsia"/>
            <w:sz w:val="24"/>
            <w:szCs w:val="24"/>
            <w:lang w:eastAsia="zh-CN"/>
            <w:rPrChange w:id="61" w:author="Guangnai Wang/WZS/Wistron" w:date="2019-08-15T10:45:00Z">
              <w:rPr>
                <w:rFonts w:asciiTheme="minorEastAsia" w:eastAsiaTheme="minorEastAsia" w:hAnsiTheme="minorEastAsia" w:hint="eastAsia"/>
              </w:rPr>
            </w:rPrChange>
          </w:rPr>
          <w:t>。</w:t>
        </w:r>
      </w:ins>
    </w:p>
    <w:p w14:paraId="46AD4FA3" w14:textId="46A2EAA2" w:rsidR="00E266F0" w:rsidRPr="00CD38FC" w:rsidRDefault="00E266F0">
      <w:pPr>
        <w:pStyle w:val="NormalIndent"/>
        <w:ind w:left="0"/>
        <w:rPr>
          <w:ins w:id="62" w:author="Guangnai Wang/WZS/Wistron" w:date="2019-08-15T10:37:00Z"/>
          <w:rFonts w:ascii="Times New Roman" w:eastAsiaTheme="minorEastAsia" w:hAnsi="Times New Roman" w:cs="Times New Roman"/>
          <w:sz w:val="24"/>
          <w:rPrChange w:id="63" w:author="Guangnai Wang/WZS/Wistron" w:date="2019-08-15T10:45:00Z">
            <w:rPr>
              <w:ins w:id="64" w:author="Guangnai Wang/WZS/Wistron" w:date="2019-08-15T10:37:00Z"/>
              <w:rFonts w:asciiTheme="minorEastAsia" w:eastAsiaTheme="minorEastAsia" w:hAnsiTheme="minorEastAsia"/>
            </w:rPr>
          </w:rPrChange>
        </w:rPr>
        <w:pPrChange w:id="65" w:author="Guangnai Wang/WZS/Wistron" w:date="2019-08-15T10:36:00Z">
          <w:pPr>
            <w:pStyle w:val="Heading3"/>
          </w:pPr>
        </w:pPrChange>
      </w:pPr>
      <w:ins w:id="66" w:author="Guangnai Wang/WZS/Wistron" w:date="2019-08-15T10:36:00Z">
        <w:r w:rsidRPr="00CD38FC">
          <w:rPr>
            <w:rFonts w:ascii="Times New Roman" w:eastAsiaTheme="minorEastAsia" w:hAnsi="Times New Roman" w:cs="Times New Roman"/>
            <w:sz w:val="24"/>
            <w:szCs w:val="24"/>
            <w:lang w:eastAsia="zh-CN"/>
            <w:rPrChange w:id="67" w:author="Guangnai Wang/WZS/Wistron" w:date="2019-08-15T10:45:00Z">
              <w:rPr>
                <w:rFonts w:asciiTheme="minorEastAsia" w:eastAsiaTheme="minorEastAsia" w:hAnsiTheme="minorEastAsia"/>
              </w:rPr>
            </w:rPrChange>
          </w:rPr>
          <w:tab/>
        </w:r>
        <w:r w:rsidRPr="00CD38FC">
          <w:rPr>
            <w:rFonts w:ascii="Times New Roman" w:eastAsiaTheme="minorEastAsia" w:hAnsi="Times New Roman" w:cs="Times New Roman" w:hint="eastAsia"/>
            <w:sz w:val="24"/>
            <w:szCs w:val="24"/>
            <w:lang w:eastAsia="zh-CN"/>
            <w:rPrChange w:id="68" w:author="Guangnai Wang/WZS/Wistron" w:date="2019-08-15T10:45:00Z">
              <w:rPr>
                <w:rFonts w:asciiTheme="minorEastAsia" w:eastAsiaTheme="minorEastAsia" w:hAnsiTheme="minorEastAsia" w:hint="eastAsia"/>
              </w:rPr>
            </w:rPrChange>
          </w:rPr>
          <w:t>发生站别错误时，</w:t>
        </w:r>
      </w:ins>
      <w:ins w:id="69" w:author="Guangnai Wang/WZS/Wistron" w:date="2019-08-15T10:37:00Z">
        <w:r w:rsidRPr="00CD38FC">
          <w:rPr>
            <w:rFonts w:ascii="Times New Roman" w:eastAsiaTheme="minorEastAsia" w:hAnsi="Times New Roman" w:cs="Times New Roman" w:hint="eastAsia"/>
            <w:sz w:val="24"/>
            <w:szCs w:val="24"/>
            <w:lang w:eastAsia="zh-CN"/>
            <w:rPrChange w:id="70" w:author="Guangnai Wang/WZS/Wistron" w:date="2019-08-15T10:45:00Z">
              <w:rPr>
                <w:rFonts w:asciiTheme="minorEastAsia" w:eastAsiaTheme="minorEastAsia" w:hAnsiTheme="minorEastAsia" w:hint="eastAsia"/>
              </w:rPr>
            </w:rPrChange>
          </w:rPr>
          <w:t>会出现如下图所示的提示框：</w:t>
        </w:r>
      </w:ins>
    </w:p>
    <w:p w14:paraId="458BBEDB" w14:textId="77777777" w:rsidR="00E266F0" w:rsidRDefault="00E266F0">
      <w:pPr>
        <w:pStyle w:val="NormalIndent"/>
        <w:keepNext/>
        <w:ind w:left="0"/>
        <w:jc w:val="center"/>
        <w:rPr>
          <w:ins w:id="71" w:author="Guangnai Wang/WZS/Wistron" w:date="2019-08-15T10:38:00Z"/>
        </w:rPr>
        <w:pPrChange w:id="72" w:author="Guangnai Wang/WZS/Wistron" w:date="2019-08-15T10:38:00Z">
          <w:pPr>
            <w:pStyle w:val="NormalIndent"/>
            <w:ind w:left="0"/>
            <w:jc w:val="center"/>
          </w:pPr>
        </w:pPrChange>
      </w:pPr>
      <w:ins w:id="73" w:author="Guangnai Wang/WZS/Wistron" w:date="2019-08-15T10:38:00Z">
        <w:r>
          <w:rPr>
            <w:rFonts w:eastAsiaTheme="minorEastAsia" w:hint="eastAsia"/>
            <w:noProof/>
            <w:lang w:eastAsia="zh-CN"/>
          </w:rPr>
          <w:drawing>
            <wp:inline distT="0" distB="0" distL="0" distR="0" wp14:anchorId="4D5C1E1C" wp14:editId="7F068330">
              <wp:extent cx="3762900" cy="2534004"/>
              <wp:effectExtent l="0" t="0" r="0" b="0"/>
              <wp:docPr id="4" name="Picture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" name="2019-08-15 10_34_35-AOI Exception!!!.png"/>
                      <pic:cNvPicPr/>
                    </pic:nvPicPr>
                    <pic:blipFill>
                      <a:blip r:embed="rId2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762900" cy="2534004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731020E4" w14:textId="3320E77A" w:rsidR="00E266F0" w:rsidRDefault="00E266F0">
      <w:pPr>
        <w:pStyle w:val="Caption"/>
        <w:jc w:val="center"/>
        <w:rPr>
          <w:ins w:id="74" w:author="Guangnai Wang/WZS/Wistron" w:date="2019-08-15T10:39:00Z"/>
        </w:rPr>
        <w:pPrChange w:id="75" w:author="Guangnai Wang/WZS/Wistron" w:date="2019-08-15T10:38:00Z">
          <w:pPr>
            <w:pStyle w:val="Heading3"/>
          </w:pPr>
        </w:pPrChange>
      </w:pPr>
      <w:ins w:id="76" w:author="Guangnai Wang/WZS/Wistron" w:date="2019-08-15T10:38:00Z">
        <w:r>
          <w:rPr>
            <w:rFonts w:ascii="SimSun" w:eastAsia="SimSun" w:hAnsi="SimSun" w:cs="SimSun" w:hint="eastAsia"/>
          </w:rPr>
          <w:t>图</w:t>
        </w:r>
        <w:r>
          <w:t xml:space="preserve"> </w:t>
        </w:r>
      </w:ins>
      <w:r w:rsidR="00770391">
        <w:t>9</w:t>
      </w:r>
      <w:ins w:id="77" w:author="Guangnai Wang/WZS/Wistron" w:date="2019-08-15T10:38:00Z">
        <w:r>
          <w:t xml:space="preserve"> </w:t>
        </w:r>
        <w:r>
          <w:rPr>
            <w:rFonts w:asciiTheme="minorEastAsia" w:eastAsiaTheme="minorEastAsia" w:hAnsiTheme="minorEastAsia" w:hint="eastAsia"/>
          </w:rPr>
          <w:t>站别错误提示框</w:t>
        </w:r>
      </w:ins>
      <w:ins w:id="78" w:author="Guangnai Wang/WZS/Wistron" w:date="2019-08-15T10:39:00Z">
        <w:r w:rsidR="00CD38FC">
          <w:rPr>
            <w:rFonts w:asciiTheme="minorEastAsia" w:eastAsiaTheme="minorEastAsia" w:hAnsiTheme="minorEastAsia" w:hint="eastAsia"/>
          </w:rPr>
          <w:t>效果图</w:t>
        </w:r>
      </w:ins>
    </w:p>
    <w:p w14:paraId="2630A8DA" w14:textId="288A03B9" w:rsidR="00CD38FC" w:rsidRDefault="00CD38FC">
      <w:pPr>
        <w:rPr>
          <w:ins w:id="79" w:author="Guangnai Wang/WZS/Wistron" w:date="2019-08-15T10:46:00Z"/>
          <w:rFonts w:eastAsiaTheme="minorEastAsia"/>
        </w:rPr>
        <w:pPrChange w:id="80" w:author="Guangnai Wang/WZS/Wistron" w:date="2019-08-15T10:39:00Z">
          <w:pPr>
            <w:pStyle w:val="Heading3"/>
          </w:pPr>
        </w:pPrChange>
      </w:pPr>
      <w:ins w:id="81" w:author="Guangnai Wang/WZS/Wistron" w:date="2019-08-15T10:39:00Z">
        <w:r>
          <w:rPr>
            <w:rFonts w:eastAsiaTheme="minorEastAsia"/>
          </w:rPr>
          <w:tab/>
        </w:r>
        <w:r>
          <w:rPr>
            <w:rFonts w:eastAsiaTheme="minorEastAsia" w:hint="eastAsia"/>
          </w:rPr>
          <w:t>站别错误</w:t>
        </w:r>
      </w:ins>
      <w:ins w:id="82" w:author="Guangnai Wang/WZS/Wistron" w:date="2019-08-15T10:40:00Z">
        <w:r>
          <w:rPr>
            <w:rFonts w:eastAsiaTheme="minorEastAsia" w:hint="eastAsia"/>
          </w:rPr>
          <w:t>一般是两个原因</w:t>
        </w:r>
      </w:ins>
      <w:ins w:id="83" w:author="Guangnai Wang/WZS/Wistron" w:date="2019-08-15T10:41:00Z">
        <w:r>
          <w:rPr>
            <w:rFonts w:eastAsiaTheme="minorEastAsia" w:hint="eastAsia"/>
          </w:rPr>
          <w:t>：</w:t>
        </w:r>
      </w:ins>
      <w:ins w:id="84" w:author="Guangnai Wang/WZS/Wistron" w:date="2019-08-15T10:40:00Z">
        <w:r>
          <w:rPr>
            <w:rFonts w:eastAsiaTheme="minorEastAsia" w:hint="eastAsia"/>
          </w:rPr>
          <w:t>第一种</w:t>
        </w:r>
      </w:ins>
      <w:ins w:id="85" w:author="Guangnai Wang/WZS/Wistron" w:date="2019-08-15T10:43:00Z">
        <w:r>
          <w:rPr>
            <w:rFonts w:eastAsiaTheme="minorEastAsia" w:hint="eastAsia"/>
          </w:rPr>
          <w:t>原因</w:t>
        </w:r>
      </w:ins>
      <w:ins w:id="86" w:author="Guangnai Wang/WZS/Wistron" w:date="2019-08-15T10:40:00Z">
        <w:r>
          <w:rPr>
            <w:rFonts w:eastAsiaTheme="minorEastAsia" w:hint="eastAsia"/>
          </w:rPr>
          <w:t>是填错了或者说没按照格式填写，</w:t>
        </w:r>
      </w:ins>
      <w:ins w:id="87" w:author="Guangnai Wang/WZS/Wistron" w:date="2019-08-15T10:41:00Z">
        <w:r>
          <w:rPr>
            <w:rFonts w:eastAsiaTheme="minorEastAsia" w:hint="eastAsia"/>
          </w:rPr>
          <w:t>这种情况请参照</w:t>
        </w:r>
        <w:r>
          <w:rPr>
            <w:rFonts w:eastAsiaTheme="minorEastAsia" w:hint="eastAsia"/>
          </w:rPr>
          <w:t>2.1</w:t>
        </w:r>
        <w:r>
          <w:rPr>
            <w:rFonts w:eastAsiaTheme="minorEastAsia" w:hint="eastAsia"/>
          </w:rPr>
          <w:t>配置文件的填写</w:t>
        </w:r>
      </w:ins>
      <w:ins w:id="88" w:author="Guangnai Wang/WZS/Wistron" w:date="2019-08-15T10:42:00Z">
        <w:r>
          <w:rPr>
            <w:rFonts w:eastAsiaTheme="minorEastAsia" w:hint="eastAsia"/>
          </w:rPr>
          <w:t>中</w:t>
        </w:r>
      </w:ins>
      <w:ins w:id="89" w:author="Guangnai Wang/WZS/Wistron" w:date="2019-08-15T10:43:00Z">
        <w:r>
          <w:rPr>
            <w:rFonts w:eastAsiaTheme="minorEastAsia" w:hint="eastAsia"/>
          </w:rPr>
          <w:t>所列出</w:t>
        </w:r>
      </w:ins>
      <w:ins w:id="90" w:author="Guangnai Wang/WZS/Wistron" w:date="2019-08-15T10:42:00Z">
        <w:r>
          <w:rPr>
            <w:rFonts w:eastAsiaTheme="minorEastAsia" w:hint="eastAsia"/>
          </w:rPr>
          <w:t>的站别</w:t>
        </w:r>
      </w:ins>
      <w:ins w:id="91" w:author="Guangnai Wang/WZS/Wistron" w:date="2019-08-15T10:43:00Z">
        <w:r>
          <w:rPr>
            <w:rFonts w:eastAsiaTheme="minorEastAsia" w:hint="eastAsia"/>
          </w:rPr>
          <w:t>填写；第二种原因</w:t>
        </w:r>
      </w:ins>
      <w:ins w:id="92" w:author="Guangnai Wang/WZS/Wistron" w:date="2019-08-15T10:44:00Z">
        <w:r>
          <w:rPr>
            <w:rFonts w:eastAsiaTheme="minorEastAsia" w:hint="eastAsia"/>
          </w:rPr>
          <w:t>是填写的站别没错，但是并不包含在</w:t>
        </w:r>
        <w:r>
          <w:rPr>
            <w:rFonts w:eastAsiaTheme="minorEastAsia" w:hint="eastAsia"/>
          </w:rPr>
          <w:t>2.</w:t>
        </w:r>
        <w:r>
          <w:rPr>
            <w:rFonts w:eastAsiaTheme="minorEastAsia"/>
          </w:rPr>
          <w:t>1</w:t>
        </w:r>
        <w:r>
          <w:rPr>
            <w:rFonts w:eastAsiaTheme="minorEastAsia" w:hint="eastAsia"/>
          </w:rPr>
          <w:t>列出的站别中，这种情况请联系</w:t>
        </w:r>
      </w:ins>
      <w:ins w:id="93" w:author="Guangnai Wang/WZS/Wistron" w:date="2019-08-15T10:45:00Z">
        <w:r>
          <w:rPr>
            <w:rFonts w:eastAsiaTheme="minorEastAsia" w:hint="eastAsia"/>
          </w:rPr>
          <w:t>你的主管和开发者</w:t>
        </w:r>
      </w:ins>
      <w:ins w:id="94" w:author="Guangnai Wang/WZS/Wistron" w:date="2019-08-15T10:46:00Z">
        <w:r>
          <w:rPr>
            <w:rFonts w:eastAsiaTheme="minorEastAsia" w:hint="eastAsia"/>
          </w:rPr>
          <w:t>。</w:t>
        </w:r>
      </w:ins>
    </w:p>
    <w:p w14:paraId="2AA9ED6F" w14:textId="380585FC" w:rsidR="00CD38FC" w:rsidRDefault="00CD38FC">
      <w:pPr>
        <w:rPr>
          <w:ins w:id="95" w:author="Guangnai Wang/WZS/Wistron" w:date="2019-08-15T10:52:00Z"/>
          <w:rFonts w:eastAsiaTheme="minorEastAsia"/>
        </w:rPr>
        <w:pPrChange w:id="96" w:author="Guangnai Wang/WZS/Wistron" w:date="2019-08-15T10:39:00Z">
          <w:pPr>
            <w:pStyle w:val="Heading3"/>
          </w:pPr>
        </w:pPrChange>
      </w:pPr>
      <w:ins w:id="97" w:author="Guangnai Wang/WZS/Wistron" w:date="2019-08-15T10:46:00Z">
        <w:r>
          <w:rPr>
            <w:rFonts w:eastAsiaTheme="minorEastAsia"/>
          </w:rPr>
          <w:tab/>
        </w:r>
        <w:r>
          <w:rPr>
            <w:rFonts w:eastAsiaTheme="minorEastAsia" w:hint="eastAsia"/>
          </w:rPr>
          <w:t>发生根目录错误时，会出现如下图所示的提示框：</w:t>
        </w:r>
      </w:ins>
    </w:p>
    <w:p w14:paraId="11E4C7D8" w14:textId="1B03D38E" w:rsidR="005936B9" w:rsidRDefault="00F74C86">
      <w:pPr>
        <w:keepNext/>
        <w:jc w:val="center"/>
        <w:rPr>
          <w:ins w:id="98" w:author="Guangnai Wang/WZS/Wistron" w:date="2019-08-15T10:53:00Z"/>
        </w:rPr>
        <w:pPrChange w:id="99" w:author="Guangnai Wang/WZS/Wistron" w:date="2019-08-15T10:53:00Z">
          <w:pPr>
            <w:jc w:val="center"/>
          </w:pPr>
        </w:pPrChange>
      </w:pPr>
      <w:ins w:id="100" w:author="Guangnai Wang/WZS/Wistron" w:date="2019-08-15T10:58:00Z">
        <w:r>
          <w:rPr>
            <w:noProof/>
          </w:rPr>
          <w:drawing>
            <wp:inline distT="0" distB="0" distL="0" distR="0" wp14:anchorId="7CD7B670" wp14:editId="47BF6EA7">
              <wp:extent cx="3658111" cy="2410161"/>
              <wp:effectExtent l="0" t="0" r="0" b="0"/>
              <wp:docPr id="9" name="Picture 9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9" name="2019-08-15 10_56_20-AOI Exception!!!.png"/>
                      <pic:cNvPicPr/>
                    </pic:nvPicPr>
                    <pic:blipFill>
                      <a:blip r:embed="rId23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658111" cy="241016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46F1F115" w14:textId="455C8AE5" w:rsidR="005936B9" w:rsidRDefault="005936B9">
      <w:pPr>
        <w:pStyle w:val="Caption"/>
        <w:jc w:val="center"/>
        <w:rPr>
          <w:ins w:id="101" w:author="Guangnai Wang/WZS/Wistron" w:date="2019-08-15T10:53:00Z"/>
          <w:rFonts w:asciiTheme="minorEastAsia" w:eastAsiaTheme="minorEastAsia" w:hAnsiTheme="minorEastAsia"/>
        </w:rPr>
        <w:pPrChange w:id="102" w:author="Guangnai Wang/WZS/Wistron" w:date="2019-08-15T10:53:00Z">
          <w:pPr>
            <w:pStyle w:val="Heading3"/>
          </w:pPr>
        </w:pPrChange>
      </w:pPr>
      <w:ins w:id="103" w:author="Guangnai Wang/WZS/Wistron" w:date="2019-08-15T10:53:00Z">
        <w:r>
          <w:rPr>
            <w:rFonts w:ascii="SimSun" w:eastAsia="SimSun" w:hAnsi="SimSun" w:cs="SimSun" w:hint="eastAsia"/>
          </w:rPr>
          <w:t>图</w:t>
        </w:r>
        <w:r>
          <w:t xml:space="preserve"> </w:t>
        </w:r>
      </w:ins>
      <w:r w:rsidR="00770391">
        <w:t>10</w:t>
      </w:r>
      <w:ins w:id="104" w:author="Guangnai Wang/WZS/Wistron" w:date="2019-08-15T10:53:00Z">
        <w:r>
          <w:t xml:space="preserve"> </w:t>
        </w:r>
        <w:r>
          <w:rPr>
            <w:rFonts w:asciiTheme="minorEastAsia" w:eastAsiaTheme="minorEastAsia" w:hAnsiTheme="minorEastAsia" w:hint="eastAsia"/>
          </w:rPr>
          <w:t>根目录错误</w:t>
        </w:r>
        <w:r w:rsidR="00F74C86">
          <w:rPr>
            <w:rFonts w:asciiTheme="minorEastAsia" w:eastAsiaTheme="minorEastAsia" w:hAnsiTheme="minorEastAsia" w:hint="eastAsia"/>
          </w:rPr>
          <w:t>提示框效果图</w:t>
        </w:r>
      </w:ins>
    </w:p>
    <w:p w14:paraId="4D122DB8" w14:textId="3D771E50" w:rsidR="00F74C86" w:rsidRPr="00F74C86" w:rsidRDefault="00F74C86">
      <w:pPr>
        <w:rPr>
          <w:ins w:id="105" w:author="Guangnai Wang/WZS/Wistron" w:date="2019-08-15T10:29:00Z"/>
          <w:rFonts w:eastAsiaTheme="minorEastAsia"/>
          <w:rPrChange w:id="106" w:author="Guangnai Wang/WZS/Wistron" w:date="2019-08-15T10:53:00Z">
            <w:rPr>
              <w:ins w:id="107" w:author="Guangnai Wang/WZS/Wistron" w:date="2019-08-15T10:29:00Z"/>
            </w:rPr>
          </w:rPrChange>
        </w:rPr>
        <w:pPrChange w:id="108" w:author="Guangnai Wang/WZS/Wistron" w:date="2019-08-15T10:53:00Z">
          <w:pPr>
            <w:pStyle w:val="Heading3"/>
          </w:pPr>
        </w:pPrChange>
      </w:pPr>
      <w:ins w:id="109" w:author="Guangnai Wang/WZS/Wistron" w:date="2019-08-15T10:53:00Z">
        <w:r>
          <w:rPr>
            <w:rFonts w:eastAsiaTheme="minorEastAsia"/>
          </w:rPr>
          <w:tab/>
        </w:r>
        <w:r>
          <w:rPr>
            <w:rFonts w:eastAsiaTheme="minorEastAsia" w:hint="eastAsia"/>
          </w:rPr>
          <w:t>这个</w:t>
        </w:r>
      </w:ins>
      <w:ins w:id="110" w:author="Guangnai Wang/WZS/Wistron" w:date="2019-08-15T10:54:00Z">
        <w:r>
          <w:rPr>
            <w:rFonts w:eastAsiaTheme="minorEastAsia" w:hint="eastAsia"/>
          </w:rPr>
          <w:t>根目录错误是指找不到</w:t>
        </w:r>
      </w:ins>
      <w:ins w:id="111" w:author="Guangnai Wang/WZS/Wistron" w:date="2019-08-15T10:58:00Z">
        <w:r>
          <w:rPr>
            <w:rFonts w:eastAsiaTheme="minorEastAsia" w:hint="eastAsia"/>
          </w:rPr>
          <w:t>目标</w:t>
        </w:r>
      </w:ins>
      <w:ins w:id="112" w:author="Guangnai Wang/WZS/Wistron" w:date="2019-08-15T10:54:00Z">
        <w:r>
          <w:rPr>
            <w:rFonts w:eastAsiaTheme="minorEastAsia" w:hint="eastAsia"/>
          </w:rPr>
          <w:t>目录</w:t>
        </w:r>
      </w:ins>
      <w:ins w:id="113" w:author="Guangnai Wang/WZS/Wistron" w:date="2019-08-15T10:59:00Z">
        <w:r>
          <w:rPr>
            <w:rFonts w:eastAsiaTheme="minorEastAsia" w:hint="eastAsia"/>
          </w:rPr>
          <w:t>，</w:t>
        </w:r>
      </w:ins>
      <w:ins w:id="114" w:author="Guangnai Wang/WZS/Wistron" w:date="2019-08-15T11:00:00Z">
        <w:r>
          <w:rPr>
            <w:rFonts w:eastAsiaTheme="minorEastAsia" w:hint="eastAsia"/>
          </w:rPr>
          <w:t>纠正即可。</w:t>
        </w:r>
      </w:ins>
    </w:p>
    <w:p w14:paraId="23BB8665" w14:textId="02F49211" w:rsidR="00AA652C" w:rsidRDefault="00AA652C">
      <w:pPr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br w:type="page"/>
      </w:r>
    </w:p>
    <w:p w14:paraId="3B1D1738" w14:textId="228180F7" w:rsidR="00AA652C" w:rsidRDefault="008212A2" w:rsidP="00AA652C">
      <w:pPr>
        <w:pStyle w:val="Heading2"/>
        <w:rPr>
          <w:lang w:eastAsia="zh-CN"/>
        </w:rPr>
      </w:pPr>
      <w:bookmarkStart w:id="115" w:name="_Toc17460821"/>
      <w:r>
        <w:rPr>
          <w:rFonts w:hint="eastAsia"/>
          <w:lang w:eastAsia="zh-CN"/>
        </w:rPr>
        <w:lastRenderedPageBreak/>
        <w:t>设置</w:t>
      </w:r>
      <w:r w:rsidR="00AA652C">
        <w:rPr>
          <w:rFonts w:hint="eastAsia"/>
          <w:lang w:eastAsia="zh-CN"/>
        </w:rPr>
        <w:t>开机自启</w:t>
      </w:r>
      <w:bookmarkEnd w:id="115"/>
    </w:p>
    <w:p w14:paraId="514AC0D0" w14:textId="6EBA8771" w:rsidR="00AA652C" w:rsidRPr="00BB691E" w:rsidRDefault="006A1B34" w:rsidP="00BB691E">
      <w:pPr>
        <w:pStyle w:val="NormalIndent"/>
        <w:rPr>
          <w:lang w:eastAsia="zh-CN"/>
        </w:rPr>
      </w:pPr>
      <w:r>
        <w:rPr>
          <w:rFonts w:asciiTheme="minorEastAsia" w:eastAsiaTheme="minorEastAsia" w:hAnsiTheme="minorEastAsia" w:hint="eastAsia"/>
          <w:lang w:eastAsia="zh-CN"/>
        </w:rPr>
        <w:t>首先创建一个主程序的快捷方式</w:t>
      </w:r>
      <w:r w:rsidR="00BB691E">
        <w:rPr>
          <w:rFonts w:asciiTheme="minorEastAsia" w:eastAsiaTheme="minorEastAsia" w:hAnsiTheme="minorEastAsia" w:hint="eastAsia"/>
          <w:lang w:eastAsia="zh-CN"/>
        </w:rPr>
        <w:t>，然后复制快捷方式，</w:t>
      </w:r>
      <w:r w:rsidR="00AA652C">
        <w:rPr>
          <w:rFonts w:asciiTheme="minorEastAsia" w:eastAsiaTheme="minorEastAsia" w:hAnsiTheme="minorEastAsia"/>
          <w:lang w:eastAsia="zh-CN"/>
        </w:rPr>
        <w:t>W</w:t>
      </w:r>
      <w:r w:rsidR="00AA652C">
        <w:rPr>
          <w:rFonts w:asciiTheme="minorEastAsia" w:eastAsiaTheme="minorEastAsia" w:hAnsiTheme="minorEastAsia" w:hint="eastAsia"/>
          <w:lang w:eastAsia="zh-CN"/>
        </w:rPr>
        <w:t>in键</w:t>
      </w:r>
      <w:r w:rsidR="00AA652C">
        <w:rPr>
          <w:lang w:eastAsia="zh-CN"/>
        </w:rPr>
        <w:t>+R</w:t>
      </w:r>
      <w:r w:rsidR="00AA652C">
        <w:rPr>
          <w:rFonts w:asciiTheme="minorEastAsia" w:eastAsiaTheme="minorEastAsia" w:hAnsiTheme="minorEastAsia" w:hint="eastAsia"/>
          <w:lang w:eastAsia="zh-CN"/>
        </w:rPr>
        <w:t>键开启运行，输入</w:t>
      </w:r>
      <w:proofErr w:type="spellStart"/>
      <w:r w:rsidR="00AA652C">
        <w:rPr>
          <w:rFonts w:asciiTheme="minorEastAsia" w:eastAsiaTheme="minorEastAsia" w:hAnsiTheme="minorEastAsia" w:hint="eastAsia"/>
          <w:lang w:eastAsia="zh-CN"/>
        </w:rPr>
        <w:t>sh</w:t>
      </w:r>
      <w:r w:rsidR="00AA652C">
        <w:rPr>
          <w:lang w:eastAsia="zh-CN"/>
        </w:rPr>
        <w:t>ell:startup</w:t>
      </w:r>
      <w:proofErr w:type="spellEnd"/>
      <w:r w:rsidR="008212A2">
        <w:rPr>
          <w:lang w:eastAsia="zh-CN"/>
        </w:rPr>
        <w:t>,</w:t>
      </w:r>
      <w:r w:rsidR="008212A2">
        <w:rPr>
          <w:rFonts w:asciiTheme="minorEastAsia" w:eastAsiaTheme="minorEastAsia" w:hAnsiTheme="minorEastAsia" w:hint="eastAsia"/>
          <w:lang w:eastAsia="zh-CN"/>
        </w:rPr>
        <w:t>打开开机自启程序文件夹</w:t>
      </w:r>
      <w:r>
        <w:rPr>
          <w:rFonts w:asciiTheme="minorEastAsia" w:eastAsiaTheme="minorEastAsia" w:hAnsiTheme="minorEastAsia" w:hint="eastAsia"/>
          <w:lang w:eastAsia="zh-CN"/>
        </w:rPr>
        <w:t>，</w:t>
      </w:r>
      <w:r w:rsidR="00BB691E">
        <w:rPr>
          <w:rFonts w:asciiTheme="minorEastAsia" w:eastAsiaTheme="minorEastAsia" w:hAnsiTheme="minorEastAsia" w:hint="eastAsia"/>
          <w:lang w:eastAsia="zh-CN"/>
        </w:rPr>
        <w:t>粘贴快捷方式即可开机自启</w:t>
      </w:r>
    </w:p>
    <w:p w14:paraId="6A8A72B3" w14:textId="538238C7" w:rsidR="008212A2" w:rsidRDefault="00BB691E" w:rsidP="008212A2">
      <w:pPr>
        <w:pStyle w:val="NormalIndent"/>
        <w:keepNext/>
        <w:jc w:val="center"/>
      </w:pPr>
      <w:r>
        <w:rPr>
          <w:noProof/>
          <w:lang w:eastAsia="zh-CN"/>
        </w:rPr>
        <w:drawing>
          <wp:inline distT="0" distB="0" distL="0" distR="0" wp14:anchorId="45C90674" wp14:editId="7CA901BA">
            <wp:extent cx="4219575" cy="24098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2019-08-23 11_30_19-AOIDataUploadTool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0174" cy="2410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F6D56" w14:textId="316FEB8E" w:rsidR="00BB691E" w:rsidRDefault="008212A2" w:rsidP="00BB691E">
      <w:pPr>
        <w:pStyle w:val="Caption"/>
        <w:jc w:val="center"/>
      </w:pPr>
      <w:r>
        <w:rPr>
          <w:rFonts w:ascii="SimSun" w:eastAsia="SimSun" w:hAnsi="SimSun" w:cs="SimSun" w:hint="eastAsia"/>
        </w:rPr>
        <w:t>图</w:t>
      </w:r>
      <w:r>
        <w:t xml:space="preserve"> 11 </w:t>
      </w:r>
    </w:p>
    <w:p w14:paraId="35F99374" w14:textId="77777777" w:rsidR="00BB691E" w:rsidRDefault="00BB691E" w:rsidP="00BB691E">
      <w:pPr>
        <w:keepNext/>
        <w:jc w:val="center"/>
      </w:pPr>
      <w:r>
        <w:rPr>
          <w:rFonts w:eastAsiaTheme="minorEastAsia" w:hint="eastAsia"/>
          <w:noProof/>
        </w:rPr>
        <w:drawing>
          <wp:inline distT="0" distB="0" distL="0" distR="0" wp14:anchorId="0A159BB0" wp14:editId="4D93C7CD">
            <wp:extent cx="3781425" cy="18669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19-08-23 11_29_46-Run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956" cy="1867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C7DCE" w14:textId="083DDC8F" w:rsidR="00BB691E" w:rsidRDefault="00BB691E" w:rsidP="00BB691E">
      <w:pPr>
        <w:pStyle w:val="Caption"/>
        <w:jc w:val="center"/>
      </w:pPr>
      <w:r>
        <w:rPr>
          <w:rFonts w:ascii="SimSun" w:eastAsia="SimSun" w:hAnsi="SimSun" w:cs="SimSun" w:hint="eastAsia"/>
        </w:rPr>
        <w:t>图</w:t>
      </w:r>
      <w:r>
        <w:t xml:space="preserve"> 12</w:t>
      </w:r>
    </w:p>
    <w:p w14:paraId="6C195B7E" w14:textId="77777777" w:rsidR="00BB691E" w:rsidRDefault="00BB691E" w:rsidP="00BB691E">
      <w:pPr>
        <w:keepNext/>
        <w:jc w:val="center"/>
      </w:pPr>
      <w:r>
        <w:rPr>
          <w:noProof/>
        </w:rPr>
        <w:drawing>
          <wp:inline distT="0" distB="0" distL="0" distR="0" wp14:anchorId="07B2D3D8" wp14:editId="6566D7BE">
            <wp:extent cx="6268325" cy="1133633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2019-08-23 13_50_59-Startup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8325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3046F" w14:textId="3FFC5D87" w:rsidR="00BB691E" w:rsidRPr="00BB691E" w:rsidRDefault="00BB691E" w:rsidP="00BB691E">
      <w:pPr>
        <w:pStyle w:val="Caption"/>
        <w:jc w:val="center"/>
      </w:pPr>
      <w:r>
        <w:rPr>
          <w:rFonts w:ascii="SimSun" w:eastAsia="SimSun" w:hAnsi="SimSun" w:cs="SimSun" w:hint="eastAsia"/>
        </w:rPr>
        <w:t>图</w:t>
      </w:r>
      <w:r>
        <w:t xml:space="preserve"> 13</w:t>
      </w:r>
    </w:p>
    <w:p w14:paraId="726E5965" w14:textId="59186126" w:rsidR="008212A2" w:rsidRPr="008212A2" w:rsidRDefault="008212A2" w:rsidP="008212A2">
      <w:pPr>
        <w:jc w:val="center"/>
      </w:pPr>
    </w:p>
    <w:p w14:paraId="7B944AEC" w14:textId="40186899" w:rsidR="00E266F0" w:rsidRPr="003D4287" w:rsidRDefault="00E266F0">
      <w:pPr>
        <w:shd w:val="clear" w:color="auto" w:fill="FFFFFF"/>
        <w:spacing w:line="285" w:lineRule="atLeast"/>
        <w:jc w:val="center"/>
        <w:rPr>
          <w:rFonts w:ascii="Consolas" w:hAnsi="Consolas"/>
          <w:color w:val="000000"/>
          <w:sz w:val="21"/>
          <w:szCs w:val="21"/>
          <w:rPrChange w:id="116" w:author="Guangnai Wang/WZS/Wistron" w:date="2019-08-13T16:28:00Z">
            <w:rPr>
              <w:rFonts w:ascii="Courier New" w:hAnsi="Courier New" w:cs="Courier New"/>
              <w:color w:val="000000"/>
              <w:sz w:val="18"/>
              <w:szCs w:val="18"/>
            </w:rPr>
          </w:rPrChange>
        </w:rPr>
        <w:pPrChange w:id="117" w:author="Guangnai Wang/WZS/Wistron" w:date="2019-08-13T16:28:00Z">
          <w:pPr/>
        </w:pPrChange>
      </w:pPr>
    </w:p>
    <w:sectPr w:rsidR="00E266F0" w:rsidRPr="003D4287" w:rsidSect="00304C4C">
      <w:headerReference w:type="default" r:id="rId27"/>
      <w:headerReference w:type="first" r:id="rId28"/>
      <w:footerReference w:type="first" r:id="rId29"/>
      <w:pgSz w:w="11906" w:h="16838" w:code="9"/>
      <w:pgMar w:top="408" w:right="567" w:bottom="357" w:left="539" w:header="408" w:footer="823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3DEA25F" w14:textId="77777777" w:rsidR="00B35743" w:rsidRDefault="00B35743" w:rsidP="002F0243">
      <w:r>
        <w:separator/>
      </w:r>
    </w:p>
  </w:endnote>
  <w:endnote w:type="continuationSeparator" w:id="0">
    <w:p w14:paraId="106B498D" w14:textId="77777777" w:rsidR="00B35743" w:rsidRDefault="00B35743" w:rsidP="002F02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50E481" w14:textId="77777777" w:rsidR="00F74C86" w:rsidRPr="00FA5E9D" w:rsidRDefault="00F74C86">
    <w:pPr>
      <w:pStyle w:val="Footer"/>
      <w:rPr>
        <w:rFonts w:ascii="Arial Narrow" w:hAnsi="Arial Narrow"/>
        <w:color w:val="FFFFFF"/>
      </w:rPr>
    </w:pPr>
    <w:r w:rsidRPr="00FA5E9D">
      <w:rPr>
        <w:rFonts w:ascii="Arial Narrow" w:hAnsi="Arial Narrow"/>
        <w:noProof/>
        <w:color w:val="FFFFFF"/>
        <w:lang w:eastAsia="zh-CN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220115F" wp14:editId="07777777">
              <wp:simplePos x="0" y="0"/>
              <wp:positionH relativeFrom="column">
                <wp:posOffset>0</wp:posOffset>
              </wp:positionH>
              <wp:positionV relativeFrom="paragraph">
                <wp:posOffset>50800</wp:posOffset>
              </wp:positionV>
              <wp:extent cx="6921500" cy="0"/>
              <wp:effectExtent l="9525" t="12700" r="12700" b="15875"/>
              <wp:wrapNone/>
              <wp:docPr id="14" name="直接连接符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9215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a14="http://schemas.microsoft.com/office/drawing/2010/main" xmlns:wp14="http://schemas.microsoft.com/office/word/2010/wordml">
          <w:pict w14:anchorId="6EAEDD9D">
            <v:line id="直接连接符 14" style="position:absolute;left:0;text-align:lef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weight="1.5pt" from="0,4pt" to="545pt,4pt" w14:anchorId="3B5BE0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"/>
          </w:pict>
        </mc:Fallback>
      </mc:AlternateContent>
    </w:r>
    <w:r w:rsidRPr="00FA5E9D">
      <w:rPr>
        <w:rFonts w:ascii="Arial Narrow" w:hAnsi="Arial Narrow"/>
        <w:color w:val="FFFFFF"/>
      </w:rPr>
      <w:t>Form No: 704-R01-0</w:t>
    </w:r>
    <w:r w:rsidRPr="00FA5E9D">
      <w:rPr>
        <w:rFonts w:ascii="Arial Narrow" w:hAnsi="Arial Narrow" w:hint="eastAsia"/>
        <w:color w:val="FFFFFF"/>
      </w:rPr>
      <w:t>4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D637D5" w14:textId="77777777" w:rsidR="00F74C86" w:rsidRPr="00FA5E9D" w:rsidRDefault="00F74C86">
    <w:pPr>
      <w:pStyle w:val="Footer"/>
      <w:rPr>
        <w:color w:val="FFFFFF"/>
      </w:rPr>
    </w:pPr>
    <w:r w:rsidRPr="00FA5E9D">
      <w:rPr>
        <w:rFonts w:ascii="Arial Narrow" w:hAnsi="Arial Narrow"/>
        <w:noProof/>
        <w:color w:val="FFFFFF"/>
        <w:lang w:eastAsia="zh-C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4E49A9B" wp14:editId="07777777">
              <wp:simplePos x="0" y="0"/>
              <wp:positionH relativeFrom="column">
                <wp:posOffset>3175</wp:posOffset>
              </wp:positionH>
              <wp:positionV relativeFrom="paragraph">
                <wp:posOffset>-19050</wp:posOffset>
              </wp:positionV>
              <wp:extent cx="6921500" cy="0"/>
              <wp:effectExtent l="12700" t="9525" r="9525" b="9525"/>
              <wp:wrapNone/>
              <wp:docPr id="13" name="直接连接符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9215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a14="http://schemas.microsoft.com/office/drawing/2010/main" xmlns:wp14="http://schemas.microsoft.com/office/word/2010/wordml">
          <w:pict w14:anchorId="2BB9989B">
            <v:line id="直接连接符 13" style="position:absolute;left:0;text-align:lef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weight="1.5pt" from=".25pt,-1.5pt" to="545.25pt,-1.5pt" w14:anchorId="4EDA4EF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"/>
          </w:pict>
        </mc:Fallback>
      </mc:AlternateContent>
    </w:r>
    <w:r w:rsidRPr="00FA5E9D">
      <w:rPr>
        <w:rFonts w:ascii="Arial Narrow" w:hAnsi="Arial Narrow"/>
        <w:color w:val="FFFFFF"/>
      </w:rPr>
      <w:t>Form No: 704-R001-03(010719)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5044EF" w14:textId="77777777" w:rsidR="00F74C86" w:rsidRPr="00FA5E9D" w:rsidRDefault="00F74C86">
    <w:pPr>
      <w:pStyle w:val="Footer"/>
      <w:rPr>
        <w:color w:val="FFFFFF"/>
      </w:rPr>
    </w:pPr>
    <w:r w:rsidRPr="00FA5E9D">
      <w:rPr>
        <w:rFonts w:ascii="Arial Narrow" w:hAnsi="Arial Narrow"/>
        <w:color w:val="FFFFFF"/>
      </w:rPr>
      <w:t>Form No: 704-R001-03(010719)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EA6ADC9" w14:textId="77777777" w:rsidR="00B35743" w:rsidRDefault="00B35743" w:rsidP="002F0243">
      <w:r>
        <w:separator/>
      </w:r>
    </w:p>
  </w:footnote>
  <w:footnote w:type="continuationSeparator" w:id="0">
    <w:p w14:paraId="615DDAF9" w14:textId="77777777" w:rsidR="00B35743" w:rsidRDefault="00B35743" w:rsidP="002F02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108" w:type="dxa"/>
      <w:tblBorders>
        <w:bottom w:val="single" w:sz="4" w:space="0" w:color="auto"/>
      </w:tblBorders>
      <w:tblLook w:val="0000" w:firstRow="0" w:lastRow="0" w:firstColumn="0" w:lastColumn="0" w:noHBand="0" w:noVBand="0"/>
    </w:tblPr>
    <w:tblGrid>
      <w:gridCol w:w="618"/>
      <w:gridCol w:w="2784"/>
      <w:gridCol w:w="6410"/>
    </w:tblGrid>
    <w:tr w:rsidR="00F74C86" w14:paraId="6B40E7A7" w14:textId="77777777" w:rsidTr="7986CB39">
      <w:trPr>
        <w:cantSplit/>
      </w:trPr>
      <w:tc>
        <w:tcPr>
          <w:tcW w:w="656" w:type="dxa"/>
          <w:vMerge w:val="restart"/>
        </w:tcPr>
        <w:p w14:paraId="3FFF7D4A" w14:textId="77777777" w:rsidR="00F74C86" w:rsidRDefault="00F74C86" w:rsidP="002F0243">
          <w:r>
            <w:rPr>
              <w:noProof/>
            </w:rPr>
            <w:drawing>
              <wp:inline distT="0" distB="0" distL="0" distR="0" wp14:anchorId="130C7CA8" wp14:editId="48505E9A">
                <wp:extent cx="279400" cy="1092200"/>
                <wp:effectExtent l="0" t="0" r="6350" b="0"/>
                <wp:docPr id="1268349057" name="Picture 1268349057" descr="Engineering ystem-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9400" cy="1092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232" w:type="dxa"/>
        </w:tcPr>
        <w:p w14:paraId="287B69A3" w14:textId="77777777" w:rsidR="00F74C86" w:rsidRDefault="00F74C86"/>
      </w:tc>
      <w:tc>
        <w:tcPr>
          <w:tcW w:w="6072" w:type="dxa"/>
        </w:tcPr>
        <w:p w14:paraId="63A0829D" w14:textId="77777777" w:rsidR="00F74C86" w:rsidRDefault="00F74C86">
          <w:pPr>
            <w:pStyle w:val="Header"/>
            <w:tabs>
              <w:tab w:val="clear" w:pos="4153"/>
              <w:tab w:val="clear" w:pos="8306"/>
            </w:tabs>
          </w:pPr>
        </w:p>
      </w:tc>
    </w:tr>
    <w:tr w:rsidR="00F74C86" w14:paraId="78B31B52" w14:textId="77777777" w:rsidTr="7986CB39">
      <w:trPr>
        <w:cantSplit/>
      </w:trPr>
      <w:tc>
        <w:tcPr>
          <w:tcW w:w="656" w:type="dxa"/>
          <w:vMerge/>
        </w:tcPr>
        <w:p w14:paraId="39CA8924" w14:textId="77777777" w:rsidR="00F74C86" w:rsidRDefault="00F74C86"/>
      </w:tc>
      <w:tc>
        <w:tcPr>
          <w:tcW w:w="3232" w:type="dxa"/>
        </w:tcPr>
        <w:p w14:paraId="1BB6F150" w14:textId="77777777" w:rsidR="00F74C86" w:rsidRDefault="00F74C86">
          <w:r>
            <w:object w:dxaOrig="2880" w:dyaOrig="870" w14:anchorId="4F3FBFA7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2in;height:43.5pt">
                <v:imagedata r:id="rId2" o:title=""/>
              </v:shape>
              <o:OLEObject Type="Embed" ProgID="CorelDRAW.Graphic.9" ShapeID="_x0000_i1025" DrawAspect="Content" ObjectID="_1628073565" r:id="rId3"/>
            </w:object>
          </w:r>
        </w:p>
      </w:tc>
      <w:tc>
        <w:tcPr>
          <w:tcW w:w="6072" w:type="dxa"/>
        </w:tcPr>
        <w:tbl>
          <w:tblPr>
            <w:tblW w:w="6908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shd w:val="clear" w:color="auto" w:fill="000000"/>
            <w:tblLook w:val="0000" w:firstRow="0" w:lastRow="0" w:firstColumn="0" w:lastColumn="0" w:noHBand="0" w:noVBand="0"/>
          </w:tblPr>
          <w:tblGrid>
            <w:gridCol w:w="6908"/>
          </w:tblGrid>
          <w:tr w:rsidR="00F74C86" w14:paraId="41FCA1B1" w14:textId="77777777" w:rsidTr="00100F9A">
            <w:trPr>
              <w:trHeight w:val="765"/>
            </w:trPr>
            <w:tc>
              <w:tcPr>
                <w:tcW w:w="6908" w:type="dxa"/>
                <w:shd w:val="clear" w:color="auto" w:fill="000000"/>
                <w:vAlign w:val="center"/>
              </w:tcPr>
              <w:p w14:paraId="558CEEFD" w14:textId="77777777" w:rsidR="00F74C86" w:rsidRPr="00782C32" w:rsidRDefault="00F74C86" w:rsidP="00E40190">
                <w:pPr>
                  <w:pStyle w:val="Heading3"/>
                  <w:numPr>
                    <w:ilvl w:val="0"/>
                    <w:numId w:val="0"/>
                  </w:numPr>
                </w:pPr>
                <w:r>
                  <w:rPr>
                    <w:rFonts w:hint="eastAsia"/>
                  </w:rPr>
                  <w:t>Product Internal</w:t>
                </w:r>
                <w:r w:rsidRPr="00782C32">
                  <w:rPr>
                    <w:rFonts w:hint="eastAsia"/>
                  </w:rPr>
                  <w:t xml:space="preserve"> Specification</w:t>
                </w:r>
              </w:p>
            </w:tc>
          </w:tr>
        </w:tbl>
        <w:p w14:paraId="04338875" w14:textId="77777777" w:rsidR="00F74C86" w:rsidRDefault="00F74C86">
          <w:pPr>
            <w:jc w:val="both"/>
          </w:pPr>
        </w:p>
      </w:tc>
    </w:tr>
    <w:tr w:rsidR="00F74C86" w14:paraId="2CCB938B" w14:textId="77777777" w:rsidTr="7986CB39">
      <w:trPr>
        <w:cantSplit/>
        <w:trHeight w:val="261"/>
      </w:trPr>
      <w:tc>
        <w:tcPr>
          <w:tcW w:w="656" w:type="dxa"/>
          <w:vMerge/>
        </w:tcPr>
        <w:p w14:paraId="796B98D5" w14:textId="77777777" w:rsidR="00F74C86" w:rsidRDefault="00F74C86"/>
      </w:tc>
      <w:tc>
        <w:tcPr>
          <w:tcW w:w="3232" w:type="dxa"/>
        </w:tcPr>
        <w:p w14:paraId="344BE600" w14:textId="77777777" w:rsidR="00F74C86" w:rsidRDefault="00F74C86"/>
      </w:tc>
      <w:tc>
        <w:tcPr>
          <w:tcW w:w="6072" w:type="dxa"/>
        </w:tcPr>
        <w:p w14:paraId="7EE3B4B9" w14:textId="77777777" w:rsidR="00F74C86" w:rsidRDefault="00F74C86"/>
      </w:tc>
    </w:tr>
  </w:tbl>
  <w:p w14:paraId="17D63EA2" w14:textId="77777777" w:rsidR="00F74C86" w:rsidRPr="002F0243" w:rsidRDefault="00F74C86" w:rsidP="002F0243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80" w:type="dxa"/>
      <w:tblBorders>
        <w:bottom w:val="single" w:sz="4" w:space="0" w:color="auto"/>
      </w:tblBorders>
      <w:tblLook w:val="0000" w:firstRow="0" w:lastRow="0" w:firstColumn="0" w:lastColumn="0" w:noHBand="0" w:noVBand="0"/>
    </w:tblPr>
    <w:tblGrid>
      <w:gridCol w:w="28"/>
      <w:gridCol w:w="666"/>
      <w:gridCol w:w="3228"/>
      <w:gridCol w:w="1823"/>
      <w:gridCol w:w="3394"/>
      <w:gridCol w:w="1581"/>
    </w:tblGrid>
    <w:tr w:rsidR="00F74C86" w14:paraId="71E9947C" w14:textId="77777777" w:rsidTr="7986CB39">
      <w:trPr>
        <w:gridBefore w:val="1"/>
        <w:wBefore w:w="28" w:type="dxa"/>
        <w:cantSplit/>
      </w:trPr>
      <w:tc>
        <w:tcPr>
          <w:tcW w:w="656" w:type="dxa"/>
          <w:vMerge w:val="restart"/>
        </w:tcPr>
        <w:p w14:paraId="1413D853" w14:textId="77777777" w:rsidR="00F74C86" w:rsidRDefault="00F74C86">
          <w:pPr>
            <w:pStyle w:val="Header"/>
            <w:tabs>
              <w:tab w:val="clear" w:pos="4153"/>
              <w:tab w:val="clear" w:pos="8306"/>
            </w:tabs>
          </w:pPr>
          <w:r>
            <w:rPr>
              <w:noProof/>
              <w:lang w:eastAsia="zh-CN"/>
            </w:rPr>
            <w:drawing>
              <wp:inline distT="0" distB="0" distL="0" distR="0" wp14:anchorId="1F5609F4" wp14:editId="6D018810">
                <wp:extent cx="279400" cy="1092200"/>
                <wp:effectExtent l="0" t="0" r="6350" b="0"/>
                <wp:docPr id="1844530608" name="Picture 1844530608" descr="Engineering ystem-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9400" cy="1092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232" w:type="dxa"/>
        </w:tcPr>
        <w:p w14:paraId="2A7A9836" w14:textId="77777777" w:rsidR="00F74C86" w:rsidRDefault="00F74C86"/>
      </w:tc>
      <w:tc>
        <w:tcPr>
          <w:tcW w:w="6912" w:type="dxa"/>
          <w:gridSpan w:val="3"/>
        </w:tcPr>
        <w:p w14:paraId="47CE7A2C" w14:textId="77777777" w:rsidR="00F74C86" w:rsidRDefault="00F74C86">
          <w:pPr>
            <w:pStyle w:val="Header"/>
            <w:tabs>
              <w:tab w:val="clear" w:pos="4153"/>
              <w:tab w:val="clear" w:pos="8306"/>
            </w:tabs>
          </w:pPr>
        </w:p>
      </w:tc>
    </w:tr>
    <w:tr w:rsidR="00F74C86" w14:paraId="02BF1F13" w14:textId="77777777" w:rsidTr="7986CB39">
      <w:trPr>
        <w:gridBefore w:val="1"/>
        <w:wBefore w:w="28" w:type="dxa"/>
        <w:cantSplit/>
      </w:trPr>
      <w:tc>
        <w:tcPr>
          <w:tcW w:w="656" w:type="dxa"/>
          <w:vMerge/>
        </w:tcPr>
        <w:p w14:paraId="2C7DA92C" w14:textId="77777777" w:rsidR="00F74C86" w:rsidRDefault="00F74C86"/>
      </w:tc>
      <w:tc>
        <w:tcPr>
          <w:tcW w:w="3232" w:type="dxa"/>
        </w:tcPr>
        <w:p w14:paraId="3F904CCB" w14:textId="77777777" w:rsidR="00F74C86" w:rsidRDefault="00F74C86">
          <w:r>
            <w:object w:dxaOrig="2880" w:dyaOrig="870" w14:anchorId="7861050F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2in;height:43.5pt">
                <v:imagedata r:id="rId2" o:title=""/>
              </v:shape>
              <o:OLEObject Type="Embed" ProgID="CorelDRAW.Graphic.9" ShapeID="_x0000_i1026" DrawAspect="Content" ObjectID="_1628073566" r:id="rId3"/>
            </w:object>
          </w:r>
        </w:p>
      </w:tc>
      <w:tc>
        <w:tcPr>
          <w:tcW w:w="6912" w:type="dxa"/>
          <w:gridSpan w:val="3"/>
        </w:tcPr>
        <w:tbl>
          <w:tblPr>
            <w:tblW w:w="0" w:type="auto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shd w:val="clear" w:color="auto" w:fill="000000"/>
            <w:tblLook w:val="0000" w:firstRow="0" w:lastRow="0" w:firstColumn="0" w:lastColumn="0" w:noHBand="0" w:noVBand="0"/>
          </w:tblPr>
          <w:tblGrid>
            <w:gridCol w:w="6572"/>
          </w:tblGrid>
          <w:tr w:rsidR="00F74C86" w14:paraId="1288D266" w14:textId="77777777">
            <w:trPr>
              <w:trHeight w:val="765"/>
            </w:trPr>
            <w:tc>
              <w:tcPr>
                <w:tcW w:w="11737" w:type="dxa"/>
                <w:shd w:val="clear" w:color="auto" w:fill="000000"/>
                <w:vAlign w:val="center"/>
              </w:tcPr>
              <w:p w14:paraId="6BFFE6A1" w14:textId="77777777" w:rsidR="00F74C86" w:rsidRPr="00782C32" w:rsidRDefault="00F74C86" w:rsidP="00274041">
                <w:pPr>
                  <w:pStyle w:val="Heading3"/>
                  <w:numPr>
                    <w:ilvl w:val="0"/>
                    <w:numId w:val="0"/>
                  </w:numPr>
                </w:pPr>
                <w:r>
                  <w:rPr>
                    <w:rFonts w:hint="eastAsia"/>
                  </w:rPr>
                  <w:t>Product In</w:t>
                </w:r>
                <w:r w:rsidRPr="00782C32">
                  <w:rPr>
                    <w:rFonts w:hint="eastAsia"/>
                  </w:rPr>
                  <w:t>ternal Specifications</w:t>
                </w:r>
              </w:p>
            </w:tc>
          </w:tr>
        </w:tbl>
        <w:p w14:paraId="040360B8" w14:textId="77777777" w:rsidR="00F74C86" w:rsidRDefault="00F74C86">
          <w:pPr>
            <w:jc w:val="both"/>
          </w:pPr>
        </w:p>
      </w:tc>
    </w:tr>
    <w:tr w:rsidR="00F74C86" w14:paraId="17A1CA98" w14:textId="77777777" w:rsidTr="7986CB39">
      <w:trPr>
        <w:gridBefore w:val="1"/>
        <w:wBefore w:w="28" w:type="dxa"/>
        <w:cantSplit/>
        <w:trHeight w:val="125"/>
      </w:trPr>
      <w:tc>
        <w:tcPr>
          <w:tcW w:w="656" w:type="dxa"/>
          <w:vMerge/>
        </w:tcPr>
        <w:p w14:paraId="1A55251A" w14:textId="77777777" w:rsidR="00F74C86" w:rsidRDefault="00F74C86"/>
      </w:tc>
      <w:tc>
        <w:tcPr>
          <w:tcW w:w="3232" w:type="dxa"/>
        </w:tcPr>
        <w:p w14:paraId="4F6D2C48" w14:textId="77777777" w:rsidR="00F74C86" w:rsidRDefault="00F74C86"/>
      </w:tc>
      <w:tc>
        <w:tcPr>
          <w:tcW w:w="6912" w:type="dxa"/>
          <w:gridSpan w:val="3"/>
        </w:tcPr>
        <w:p w14:paraId="31F27C88" w14:textId="77777777" w:rsidR="00F74C86" w:rsidRDefault="00F74C86"/>
      </w:tc>
    </w:tr>
    <w:tr w:rsidR="00F74C86" w:rsidRPr="007B480C" w14:paraId="55D1202A" w14:textId="77777777" w:rsidTr="7986CB39">
      <w:tblPrEx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</w:tblPrEx>
      <w:trPr>
        <w:cantSplit/>
      </w:trPr>
      <w:tc>
        <w:tcPr>
          <w:tcW w:w="5781" w:type="dxa"/>
          <w:gridSpan w:val="4"/>
          <w:vMerge w:val="restart"/>
          <w:tcBorders>
            <w:top w:val="single" w:sz="4" w:space="0" w:color="auto"/>
            <w:left w:val="nil"/>
            <w:right w:val="single" w:sz="4" w:space="0" w:color="auto"/>
          </w:tcBorders>
        </w:tcPr>
        <w:p w14:paraId="09A3F7BE" w14:textId="2B50308B" w:rsidR="00F74C86" w:rsidRPr="007B480C" w:rsidRDefault="00F74C86" w:rsidP="00304C4C">
          <w:pPr>
            <w:spacing w:line="320" w:lineRule="exact"/>
            <w:rPr>
              <w:rFonts w:ascii="Arial Unicode MS" w:eastAsia="Arial Unicode MS" w:hAnsi="Arial Unicode MS" w:cs="Arial Unicode MS"/>
              <w:color w:val="000000"/>
              <w:sz w:val="20"/>
              <w:szCs w:val="20"/>
            </w:rPr>
          </w:pPr>
          <w:r w:rsidRPr="007B480C">
            <w:rPr>
              <w:rFonts w:ascii="Arial Unicode MS" w:eastAsia="Arial Unicode MS" w:hAnsi="Arial Unicode MS" w:cs="Arial Unicode MS"/>
              <w:sz w:val="20"/>
              <w:szCs w:val="20"/>
            </w:rPr>
            <w:t>Subject:</w:t>
          </w:r>
          <w:r w:rsidRPr="007B480C">
            <w:rPr>
              <w:rFonts w:ascii="Arial Unicode MS" w:eastAsia="Arial Unicode MS" w:hAnsi="Arial Unicode MS" w:cs="Arial Unicode MS" w:hint="eastAsia"/>
              <w:color w:val="000000"/>
              <w:sz w:val="20"/>
              <w:szCs w:val="20"/>
            </w:rPr>
            <w:t xml:space="preserve"> </w:t>
          </w:r>
          <w:r>
            <w:rPr>
              <w:rFonts w:ascii="Arial" w:hAnsi="Arial" w:cs="Arial"/>
              <w:color w:val="000000"/>
              <w:sz w:val="20"/>
              <w:szCs w:val="20"/>
            </w:rPr>
            <w:t>AOI Storage System</w:t>
          </w:r>
        </w:p>
        <w:p w14:paraId="7C5378E8" w14:textId="77777777" w:rsidR="00F74C86" w:rsidRPr="007B480C" w:rsidRDefault="00F74C86" w:rsidP="00304C4C">
          <w:pPr>
            <w:spacing w:line="320" w:lineRule="exact"/>
            <w:rPr>
              <w:rFonts w:ascii="Arial Unicode MS" w:eastAsia="Arial Unicode MS" w:hAnsi="Arial Unicode MS" w:cs="Arial Unicode MS"/>
              <w:sz w:val="20"/>
              <w:szCs w:val="20"/>
            </w:rPr>
          </w:pPr>
          <w:r w:rsidRPr="007B480C">
            <w:rPr>
              <w:rFonts w:ascii="Arial Unicode MS" w:eastAsia="Arial Unicode MS" w:hAnsi="Arial Unicode MS" w:cs="Arial Unicode MS" w:hint="eastAsia"/>
              <w:sz w:val="20"/>
              <w:szCs w:val="20"/>
            </w:rPr>
            <w:t>Document classification:</w:t>
          </w:r>
          <w:r w:rsidRPr="007B480C">
            <w:rPr>
              <w:rFonts w:ascii="Arial Unicode MS" w:eastAsia="Arial Unicode MS" w:hAnsi="Arial Unicode MS" w:cs="Arial Unicode MS" w:hint="eastAsia"/>
              <w:color w:val="FF0000"/>
              <w:sz w:val="20"/>
              <w:szCs w:val="20"/>
            </w:rPr>
            <w:t xml:space="preserve"> Confidential</w:t>
          </w:r>
        </w:p>
      </w:tc>
      <w:tc>
        <w:tcPr>
          <w:tcW w:w="3444" w:type="dxa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</w:tcPr>
        <w:p w14:paraId="1ECB658B" w14:textId="77777777" w:rsidR="00F74C86" w:rsidRPr="007B480C" w:rsidRDefault="00F74C86" w:rsidP="00304C4C">
          <w:pPr>
            <w:spacing w:beforeLines="20" w:before="48" w:afterLines="20" w:after="48" w:line="320" w:lineRule="exact"/>
            <w:rPr>
              <w:rFonts w:ascii="Arial Unicode MS" w:eastAsia="Arial Unicode MS" w:hAnsi="Arial Unicode MS" w:cs="Arial Unicode MS"/>
              <w:sz w:val="20"/>
              <w:szCs w:val="20"/>
            </w:rPr>
          </w:pPr>
          <w:r w:rsidRPr="007B480C">
            <w:rPr>
              <w:rFonts w:ascii="Arial Unicode MS" w:eastAsia="Arial Unicode MS" w:hAnsi="Arial Unicode MS" w:cs="Arial Unicode MS"/>
              <w:sz w:val="20"/>
              <w:szCs w:val="20"/>
            </w:rPr>
            <w:t>Doc. No:</w:t>
          </w:r>
          <w:r w:rsidRPr="007B480C">
            <w:rPr>
              <w:rFonts w:ascii="Arial Unicode MS" w:eastAsia="Arial Unicode MS" w:hAnsi="Arial Unicode MS" w:cs="Arial Unicode MS" w:hint="eastAsia"/>
              <w:sz w:val="20"/>
              <w:szCs w:val="20"/>
            </w:rPr>
            <w:t xml:space="preserve"> </w:t>
          </w:r>
        </w:p>
      </w:tc>
      <w:tc>
        <w:tcPr>
          <w:tcW w:w="1603" w:type="dxa"/>
          <w:tcBorders>
            <w:top w:val="single" w:sz="4" w:space="0" w:color="auto"/>
            <w:left w:val="single" w:sz="4" w:space="0" w:color="auto"/>
            <w:right w:val="nil"/>
          </w:tcBorders>
        </w:tcPr>
        <w:p w14:paraId="5D799B02" w14:textId="77777777" w:rsidR="00F74C86" w:rsidRPr="007B480C" w:rsidRDefault="00F74C86" w:rsidP="00304C4C">
          <w:pPr>
            <w:spacing w:line="320" w:lineRule="exact"/>
            <w:rPr>
              <w:rFonts w:ascii="Arial Unicode MS" w:eastAsia="Arial Unicode MS" w:hAnsi="Arial Unicode MS" w:cs="Arial Unicode MS"/>
              <w:sz w:val="20"/>
              <w:szCs w:val="20"/>
            </w:rPr>
          </w:pPr>
          <w:r w:rsidRPr="007B480C">
            <w:rPr>
              <w:rFonts w:ascii="Arial Unicode MS" w:eastAsia="Arial Unicode MS" w:hAnsi="Arial Unicode MS" w:cs="Arial Unicode MS"/>
              <w:sz w:val="20"/>
              <w:szCs w:val="20"/>
            </w:rPr>
            <w:t>Rev:</w:t>
          </w:r>
          <w:r>
            <w:rPr>
              <w:rFonts w:ascii="Arial Unicode MS" w:eastAsia="Arial Unicode MS" w:hAnsi="Arial Unicode MS" w:cs="Arial Unicode MS" w:hint="eastAsia"/>
              <w:sz w:val="20"/>
              <w:szCs w:val="20"/>
            </w:rPr>
            <w:t xml:space="preserve"> </w:t>
          </w:r>
          <w:r w:rsidRPr="007B480C">
            <w:rPr>
              <w:rFonts w:ascii="Arial Unicode MS" w:eastAsia="Arial Unicode MS" w:hAnsi="Arial Unicode MS" w:cs="Arial Unicode MS"/>
              <w:sz w:val="20"/>
              <w:szCs w:val="20"/>
            </w:rPr>
            <w:t>V0</w:t>
          </w:r>
          <w:r>
            <w:rPr>
              <w:rFonts w:ascii="Arial Unicode MS" w:eastAsia="Arial Unicode MS" w:hAnsi="Arial Unicode MS" w:cs="Arial Unicode MS" w:hint="eastAsia"/>
              <w:sz w:val="20"/>
              <w:szCs w:val="20"/>
            </w:rPr>
            <w:t>01</w:t>
          </w:r>
        </w:p>
      </w:tc>
    </w:tr>
    <w:tr w:rsidR="00F74C86" w:rsidRPr="007B480C" w14:paraId="53F687E0" w14:textId="77777777" w:rsidTr="7986CB39">
      <w:tblPrEx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</w:tblPrEx>
      <w:trPr>
        <w:cantSplit/>
      </w:trPr>
      <w:tc>
        <w:tcPr>
          <w:tcW w:w="5781" w:type="dxa"/>
          <w:gridSpan w:val="4"/>
          <w:vMerge/>
        </w:tcPr>
        <w:p w14:paraId="79B88F8C" w14:textId="77777777" w:rsidR="00F74C86" w:rsidRPr="007B480C" w:rsidRDefault="00F74C86">
          <w:pPr>
            <w:spacing w:line="320" w:lineRule="exact"/>
            <w:rPr>
              <w:rFonts w:ascii="Arial Unicode MS" w:eastAsia="Arial Unicode MS" w:hAnsi="Arial Unicode MS" w:cs="Arial Unicode MS"/>
              <w:sz w:val="20"/>
              <w:szCs w:val="20"/>
            </w:rPr>
          </w:pPr>
        </w:p>
      </w:tc>
      <w:tc>
        <w:tcPr>
          <w:tcW w:w="3444" w:type="dxa"/>
          <w:tcBorders>
            <w:top w:val="nil"/>
            <w:left w:val="single" w:sz="4" w:space="0" w:color="auto"/>
            <w:right w:val="single" w:sz="4" w:space="0" w:color="auto"/>
          </w:tcBorders>
        </w:tcPr>
        <w:p w14:paraId="43F5AF84" w14:textId="28517F74" w:rsidR="00F74C86" w:rsidRPr="007B480C" w:rsidRDefault="00F74C86" w:rsidP="00304C4C">
          <w:pPr>
            <w:spacing w:beforeLines="20" w:before="48" w:afterLines="20" w:after="48" w:line="320" w:lineRule="exact"/>
            <w:rPr>
              <w:rFonts w:ascii="Arial Unicode MS" w:eastAsia="Arial Unicode MS" w:hAnsi="Arial Unicode MS" w:cs="Arial Unicode MS"/>
              <w:sz w:val="20"/>
              <w:szCs w:val="20"/>
            </w:rPr>
          </w:pPr>
          <w:r w:rsidRPr="007B480C">
            <w:rPr>
              <w:rFonts w:ascii="Arial Unicode MS" w:eastAsia="Arial Unicode MS" w:hAnsi="Arial Unicode MS" w:cs="Arial Unicode MS"/>
              <w:sz w:val="20"/>
              <w:szCs w:val="20"/>
            </w:rPr>
            <w:t>Effective Date:</w:t>
          </w:r>
          <w:r>
            <w:rPr>
              <w:rFonts w:ascii="Arial Unicode MS" w:eastAsia="Arial Unicode MS" w:hAnsi="Arial Unicode MS" w:cs="Arial Unicode MS" w:hint="eastAsia"/>
              <w:sz w:val="20"/>
              <w:szCs w:val="20"/>
            </w:rPr>
            <w:t xml:space="preserve"> </w:t>
          </w:r>
          <w:r>
            <w:rPr>
              <w:rFonts w:ascii="Arial Unicode MS" w:eastAsia="Arial Unicode MS" w:hAnsi="Arial Unicode MS" w:cs="Arial Unicode MS"/>
              <w:sz w:val="20"/>
              <w:szCs w:val="20"/>
            </w:rPr>
            <w:t>2019/07/17</w:t>
          </w:r>
        </w:p>
      </w:tc>
      <w:tc>
        <w:tcPr>
          <w:tcW w:w="1603" w:type="dxa"/>
          <w:tcBorders>
            <w:top w:val="single" w:sz="4" w:space="0" w:color="auto"/>
            <w:left w:val="single" w:sz="4" w:space="0" w:color="auto"/>
            <w:right w:val="nil"/>
          </w:tcBorders>
        </w:tcPr>
        <w:p w14:paraId="05BE3C5F" w14:textId="7384F7C5" w:rsidR="00F74C86" w:rsidRPr="007B480C" w:rsidRDefault="00F74C86" w:rsidP="00304C4C">
          <w:pPr>
            <w:spacing w:line="320" w:lineRule="exact"/>
            <w:rPr>
              <w:rFonts w:ascii="Arial Unicode MS" w:eastAsia="Arial Unicode MS" w:hAnsi="Arial Unicode MS" w:cs="Arial Unicode MS"/>
              <w:sz w:val="20"/>
              <w:szCs w:val="20"/>
            </w:rPr>
          </w:pPr>
          <w:r w:rsidRPr="007B480C">
            <w:rPr>
              <w:rFonts w:ascii="Arial Unicode MS" w:eastAsia="Arial Unicode MS" w:hAnsi="Arial Unicode MS" w:cs="Arial Unicode MS"/>
              <w:sz w:val="20"/>
              <w:szCs w:val="20"/>
            </w:rPr>
            <w:t xml:space="preserve">Page: </w:t>
          </w:r>
          <w:r w:rsidRPr="007B480C">
            <w:rPr>
              <w:rStyle w:val="PageNumber"/>
              <w:rFonts w:ascii="Arial Unicode MS" w:eastAsia="Arial Unicode MS" w:hAnsi="Arial Unicode MS" w:cs="Arial Unicode MS"/>
              <w:sz w:val="20"/>
              <w:szCs w:val="20"/>
            </w:rPr>
            <w:fldChar w:fldCharType="begin"/>
          </w:r>
          <w:r w:rsidRPr="007B480C">
            <w:rPr>
              <w:rStyle w:val="PageNumber"/>
              <w:rFonts w:ascii="Arial Unicode MS" w:eastAsia="Arial Unicode MS" w:hAnsi="Arial Unicode MS" w:cs="Arial Unicode MS"/>
              <w:sz w:val="20"/>
              <w:szCs w:val="20"/>
            </w:rPr>
            <w:instrText xml:space="preserve"> PAGE </w:instrText>
          </w:r>
          <w:r w:rsidRPr="007B480C">
            <w:rPr>
              <w:rStyle w:val="PageNumber"/>
              <w:rFonts w:ascii="Arial Unicode MS" w:eastAsia="Arial Unicode MS" w:hAnsi="Arial Unicode MS" w:cs="Arial Unicode MS"/>
              <w:sz w:val="20"/>
              <w:szCs w:val="20"/>
            </w:rPr>
            <w:fldChar w:fldCharType="separate"/>
          </w:r>
          <w:r w:rsidR="007C41E1">
            <w:rPr>
              <w:rStyle w:val="PageNumber"/>
              <w:rFonts w:ascii="Arial Unicode MS" w:eastAsia="Arial Unicode MS" w:hAnsi="Arial Unicode MS" w:cs="Arial Unicode MS"/>
              <w:noProof/>
              <w:sz w:val="20"/>
              <w:szCs w:val="20"/>
            </w:rPr>
            <w:t>10</w:t>
          </w:r>
          <w:r w:rsidRPr="007B480C">
            <w:rPr>
              <w:rStyle w:val="PageNumber"/>
              <w:rFonts w:ascii="Arial Unicode MS" w:eastAsia="Arial Unicode MS" w:hAnsi="Arial Unicode MS" w:cs="Arial Unicode MS"/>
              <w:sz w:val="20"/>
              <w:szCs w:val="20"/>
            </w:rPr>
            <w:fldChar w:fldCharType="end"/>
          </w:r>
          <w:r>
            <w:rPr>
              <w:rFonts w:ascii="Arial Unicode MS" w:eastAsia="Arial Unicode MS" w:hAnsi="Arial Unicode MS" w:cs="Arial Unicode MS"/>
              <w:sz w:val="20"/>
              <w:szCs w:val="20"/>
            </w:rPr>
            <w:t xml:space="preserve"> of 15</w:t>
          </w:r>
          <w:r w:rsidRPr="007B480C">
            <w:rPr>
              <w:rFonts w:ascii="Arial Unicode MS" w:eastAsia="Arial Unicode MS" w:hAnsi="Arial Unicode MS" w:cs="Arial Unicode MS"/>
              <w:sz w:val="20"/>
              <w:szCs w:val="20"/>
            </w:rPr>
            <w:t xml:space="preserve">  </w:t>
          </w:r>
        </w:p>
      </w:tc>
    </w:tr>
  </w:tbl>
  <w:p w14:paraId="145C11DD" w14:textId="77777777" w:rsidR="00F74C86" w:rsidRPr="002F0243" w:rsidRDefault="00F74C86" w:rsidP="002F024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80" w:type="dxa"/>
      <w:tblBorders>
        <w:bottom w:val="single" w:sz="4" w:space="0" w:color="auto"/>
      </w:tblBorders>
      <w:tblLook w:val="0000" w:firstRow="0" w:lastRow="0" w:firstColumn="0" w:lastColumn="0" w:noHBand="0" w:noVBand="0"/>
    </w:tblPr>
    <w:tblGrid>
      <w:gridCol w:w="28"/>
      <w:gridCol w:w="666"/>
      <w:gridCol w:w="3228"/>
      <w:gridCol w:w="1823"/>
      <w:gridCol w:w="3394"/>
      <w:gridCol w:w="1581"/>
    </w:tblGrid>
    <w:tr w:rsidR="00F74C86" w14:paraId="52E608EF" w14:textId="77777777" w:rsidTr="7986CB39">
      <w:trPr>
        <w:gridBefore w:val="1"/>
        <w:wBefore w:w="28" w:type="dxa"/>
        <w:cantSplit/>
      </w:trPr>
      <w:tc>
        <w:tcPr>
          <w:tcW w:w="656" w:type="dxa"/>
          <w:vMerge w:val="restart"/>
        </w:tcPr>
        <w:p w14:paraId="074E47F7" w14:textId="77777777" w:rsidR="00F74C86" w:rsidRDefault="00F74C86">
          <w:pPr>
            <w:pStyle w:val="Header"/>
            <w:tabs>
              <w:tab w:val="clear" w:pos="4153"/>
              <w:tab w:val="clear" w:pos="8306"/>
            </w:tabs>
          </w:pPr>
          <w:r>
            <w:rPr>
              <w:noProof/>
              <w:lang w:eastAsia="zh-CN"/>
            </w:rPr>
            <w:drawing>
              <wp:inline distT="0" distB="0" distL="0" distR="0" wp14:anchorId="6D60F868" wp14:editId="4C4BA6AA">
                <wp:extent cx="279400" cy="1092200"/>
                <wp:effectExtent l="0" t="0" r="6350" b="0"/>
                <wp:docPr id="1186303793" name="Picture 1186303793" descr="Engineering ystem-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9400" cy="1092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232" w:type="dxa"/>
        </w:tcPr>
        <w:p w14:paraId="4A852BA6" w14:textId="77777777" w:rsidR="00F74C86" w:rsidRDefault="00F74C86"/>
      </w:tc>
      <w:tc>
        <w:tcPr>
          <w:tcW w:w="6912" w:type="dxa"/>
          <w:gridSpan w:val="3"/>
        </w:tcPr>
        <w:p w14:paraId="1299FC03" w14:textId="77777777" w:rsidR="00F74C86" w:rsidRDefault="00F74C86">
          <w:pPr>
            <w:pStyle w:val="Header"/>
            <w:tabs>
              <w:tab w:val="clear" w:pos="4153"/>
              <w:tab w:val="clear" w:pos="8306"/>
            </w:tabs>
          </w:pPr>
        </w:p>
      </w:tc>
    </w:tr>
    <w:tr w:rsidR="00F74C86" w14:paraId="43361D0C" w14:textId="77777777" w:rsidTr="7986CB39">
      <w:trPr>
        <w:gridBefore w:val="1"/>
        <w:wBefore w:w="28" w:type="dxa"/>
        <w:cantSplit/>
      </w:trPr>
      <w:tc>
        <w:tcPr>
          <w:tcW w:w="656" w:type="dxa"/>
          <w:vMerge/>
        </w:tcPr>
        <w:p w14:paraId="53508331" w14:textId="77777777" w:rsidR="00F74C86" w:rsidRDefault="00F74C86"/>
      </w:tc>
      <w:tc>
        <w:tcPr>
          <w:tcW w:w="3232" w:type="dxa"/>
        </w:tcPr>
        <w:p w14:paraId="4C694B97" w14:textId="77777777" w:rsidR="00F74C86" w:rsidRDefault="00F74C86">
          <w:r>
            <w:object w:dxaOrig="2880" w:dyaOrig="870" w14:anchorId="7A73F223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7" type="#_x0000_t75" style="width:2in;height:43.5pt">
                <v:imagedata r:id="rId2" o:title=""/>
              </v:shape>
              <o:OLEObject Type="Embed" ProgID="CorelDRAW.Graphic.9" ShapeID="_x0000_i1027" DrawAspect="Content" ObjectID="_1628073567" r:id="rId3"/>
            </w:object>
          </w:r>
        </w:p>
      </w:tc>
      <w:tc>
        <w:tcPr>
          <w:tcW w:w="6912" w:type="dxa"/>
          <w:gridSpan w:val="3"/>
        </w:tcPr>
        <w:tbl>
          <w:tblPr>
            <w:tblW w:w="0" w:type="auto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shd w:val="clear" w:color="auto" w:fill="000000"/>
            <w:tblLook w:val="0000" w:firstRow="0" w:lastRow="0" w:firstColumn="0" w:lastColumn="0" w:noHBand="0" w:noVBand="0"/>
          </w:tblPr>
          <w:tblGrid>
            <w:gridCol w:w="6572"/>
          </w:tblGrid>
          <w:tr w:rsidR="00F74C86" w14:paraId="4AF19C83" w14:textId="77777777">
            <w:trPr>
              <w:trHeight w:val="765"/>
            </w:trPr>
            <w:tc>
              <w:tcPr>
                <w:tcW w:w="11737" w:type="dxa"/>
                <w:shd w:val="clear" w:color="auto" w:fill="000000"/>
                <w:vAlign w:val="center"/>
              </w:tcPr>
              <w:p w14:paraId="1616D3ED" w14:textId="77777777" w:rsidR="00F74C86" w:rsidRPr="00782C32" w:rsidRDefault="00F74C86" w:rsidP="00274041">
                <w:pPr>
                  <w:pStyle w:val="Heading3"/>
                  <w:numPr>
                    <w:ilvl w:val="0"/>
                    <w:numId w:val="0"/>
                  </w:numPr>
                </w:pPr>
                <w:r>
                  <w:rPr>
                    <w:rFonts w:hint="eastAsia"/>
                  </w:rPr>
                  <w:t>Product In</w:t>
                </w:r>
                <w:r w:rsidRPr="00782C32">
                  <w:rPr>
                    <w:rFonts w:hint="eastAsia"/>
                  </w:rPr>
                  <w:t>ternal Specifications</w:t>
                </w:r>
              </w:p>
            </w:tc>
          </w:tr>
        </w:tbl>
        <w:p w14:paraId="5EB26D91" w14:textId="77777777" w:rsidR="00F74C86" w:rsidRDefault="00F74C86">
          <w:pPr>
            <w:jc w:val="both"/>
          </w:pPr>
        </w:p>
      </w:tc>
    </w:tr>
    <w:tr w:rsidR="00F74C86" w14:paraId="3BC8F9AD" w14:textId="77777777" w:rsidTr="7986CB39">
      <w:trPr>
        <w:gridBefore w:val="1"/>
        <w:wBefore w:w="28" w:type="dxa"/>
        <w:cantSplit/>
        <w:trHeight w:val="409"/>
      </w:trPr>
      <w:tc>
        <w:tcPr>
          <w:tcW w:w="656" w:type="dxa"/>
          <w:vMerge/>
        </w:tcPr>
        <w:p w14:paraId="18D160CB" w14:textId="77777777" w:rsidR="00F74C86" w:rsidRDefault="00F74C86"/>
      </w:tc>
      <w:tc>
        <w:tcPr>
          <w:tcW w:w="3232" w:type="dxa"/>
        </w:tcPr>
        <w:p w14:paraId="61AC30FB" w14:textId="77777777" w:rsidR="00F74C86" w:rsidRDefault="00F74C86"/>
      </w:tc>
      <w:tc>
        <w:tcPr>
          <w:tcW w:w="6912" w:type="dxa"/>
          <w:gridSpan w:val="3"/>
        </w:tcPr>
        <w:p w14:paraId="26B1A375" w14:textId="77777777" w:rsidR="00F74C86" w:rsidRDefault="00F74C86"/>
      </w:tc>
    </w:tr>
    <w:tr w:rsidR="00F74C86" w:rsidRPr="007B480C" w14:paraId="4EEA753F" w14:textId="77777777" w:rsidTr="7986CB39">
      <w:tblPrEx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</w:tblPrEx>
      <w:trPr>
        <w:cantSplit/>
      </w:trPr>
      <w:tc>
        <w:tcPr>
          <w:tcW w:w="5781" w:type="dxa"/>
          <w:gridSpan w:val="4"/>
          <w:vMerge w:val="restart"/>
          <w:tcBorders>
            <w:top w:val="single" w:sz="4" w:space="0" w:color="auto"/>
            <w:left w:val="nil"/>
            <w:right w:val="single" w:sz="4" w:space="0" w:color="auto"/>
          </w:tcBorders>
        </w:tcPr>
        <w:p w14:paraId="24F1F697" w14:textId="5DB901CD" w:rsidR="00F74C86" w:rsidRDefault="00F74C86" w:rsidP="00304C4C">
          <w:pPr>
            <w:spacing w:line="320" w:lineRule="exact"/>
            <w:rPr>
              <w:rFonts w:ascii="Arial Unicode MS" w:eastAsia="Arial Unicode MS" w:hAnsi="Arial Unicode MS" w:cs="Arial Unicode MS"/>
              <w:sz w:val="20"/>
              <w:szCs w:val="20"/>
            </w:rPr>
          </w:pPr>
          <w:r w:rsidRPr="007B480C">
            <w:rPr>
              <w:rFonts w:ascii="Arial Unicode MS" w:eastAsia="Arial Unicode MS" w:hAnsi="Arial Unicode MS" w:cs="Arial Unicode MS"/>
              <w:sz w:val="20"/>
              <w:szCs w:val="20"/>
            </w:rPr>
            <w:t>Subject:</w:t>
          </w:r>
          <w:r w:rsidRPr="007B480C">
            <w:rPr>
              <w:rFonts w:ascii="Arial Unicode MS" w:eastAsia="Arial Unicode MS" w:hAnsi="Arial Unicode MS" w:cs="Arial Unicode MS" w:hint="eastAsia"/>
              <w:sz w:val="20"/>
              <w:szCs w:val="20"/>
            </w:rPr>
            <w:t xml:space="preserve"> </w:t>
          </w:r>
          <w:r>
            <w:rPr>
              <w:rFonts w:ascii="Arial" w:hAnsi="Arial" w:cs="Arial"/>
              <w:color w:val="000000"/>
              <w:sz w:val="20"/>
              <w:szCs w:val="20"/>
            </w:rPr>
            <w:t>AOI Storage System</w:t>
          </w:r>
        </w:p>
        <w:p w14:paraId="0A2EEDBC" w14:textId="77777777" w:rsidR="00F74C86" w:rsidRDefault="00F74C86" w:rsidP="001C4AE9">
          <w:pPr>
            <w:tabs>
              <w:tab w:val="left" w:pos="645"/>
            </w:tabs>
            <w:rPr>
              <w:rFonts w:ascii="Arial" w:hAnsi="Arial" w:cs="Arial"/>
              <w:sz w:val="20"/>
              <w:szCs w:val="20"/>
            </w:rPr>
          </w:pPr>
        </w:p>
        <w:p w14:paraId="0F815D99" w14:textId="084CED0E" w:rsidR="00F74C86" w:rsidRPr="001C4AE9" w:rsidRDefault="00F74C86" w:rsidP="001C4AE9">
          <w:pPr>
            <w:tabs>
              <w:tab w:val="left" w:pos="645"/>
            </w:tabs>
            <w:rPr>
              <w:rFonts w:ascii="Arial Unicode MS" w:eastAsia="Arial Unicode MS" w:hAnsi="Arial Unicode MS" w:cs="Arial Unicode MS"/>
              <w:sz w:val="20"/>
              <w:szCs w:val="20"/>
            </w:rPr>
          </w:pPr>
          <w:r w:rsidRPr="007B480C">
            <w:rPr>
              <w:rFonts w:ascii="Arial" w:hAnsi="Arial" w:cs="Arial"/>
              <w:sz w:val="20"/>
              <w:szCs w:val="20"/>
            </w:rPr>
            <w:t>Document classification:</w:t>
          </w:r>
          <w:r w:rsidRPr="007B480C">
            <w:rPr>
              <w:rFonts w:ascii="Arial" w:hAnsi="Arial" w:cs="Arial"/>
              <w:color w:val="FF0000"/>
              <w:sz w:val="20"/>
              <w:szCs w:val="20"/>
            </w:rPr>
            <w:t xml:space="preserve"> Confidential</w:t>
          </w:r>
        </w:p>
      </w:tc>
      <w:tc>
        <w:tcPr>
          <w:tcW w:w="3444" w:type="dxa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</w:tcPr>
        <w:p w14:paraId="30EAF645" w14:textId="77777777" w:rsidR="00F74C86" w:rsidRPr="007B480C" w:rsidRDefault="00F74C86" w:rsidP="00304C4C">
          <w:pPr>
            <w:spacing w:beforeLines="20" w:before="48" w:afterLines="20" w:after="48" w:line="320" w:lineRule="exact"/>
            <w:rPr>
              <w:rFonts w:ascii="Arial Unicode MS" w:eastAsia="Arial Unicode MS" w:hAnsi="Arial Unicode MS" w:cs="Arial Unicode MS"/>
              <w:sz w:val="20"/>
              <w:szCs w:val="20"/>
            </w:rPr>
          </w:pPr>
          <w:r w:rsidRPr="007B480C">
            <w:rPr>
              <w:rFonts w:ascii="Arial Unicode MS" w:eastAsia="Arial Unicode MS" w:hAnsi="Arial Unicode MS" w:cs="Arial Unicode MS"/>
              <w:sz w:val="20"/>
              <w:szCs w:val="20"/>
            </w:rPr>
            <w:t>Doc. No:</w:t>
          </w:r>
          <w:r w:rsidRPr="007B480C">
            <w:rPr>
              <w:rFonts w:ascii="Arial Unicode MS" w:eastAsia="Arial Unicode MS" w:hAnsi="Arial Unicode MS" w:cs="Arial Unicode MS" w:hint="eastAsia"/>
              <w:sz w:val="20"/>
              <w:szCs w:val="20"/>
            </w:rPr>
            <w:t xml:space="preserve"> </w:t>
          </w:r>
        </w:p>
      </w:tc>
      <w:tc>
        <w:tcPr>
          <w:tcW w:w="1603" w:type="dxa"/>
          <w:tcBorders>
            <w:top w:val="single" w:sz="4" w:space="0" w:color="auto"/>
            <w:left w:val="single" w:sz="4" w:space="0" w:color="auto"/>
            <w:right w:val="nil"/>
          </w:tcBorders>
        </w:tcPr>
        <w:p w14:paraId="25424B23" w14:textId="77777777" w:rsidR="00F74C86" w:rsidRPr="007B480C" w:rsidRDefault="00F74C86">
          <w:pPr>
            <w:spacing w:line="320" w:lineRule="exact"/>
            <w:rPr>
              <w:rFonts w:ascii="Arial Unicode MS" w:eastAsia="Arial Unicode MS" w:hAnsi="Arial Unicode MS" w:cs="Arial Unicode MS"/>
              <w:sz w:val="20"/>
              <w:szCs w:val="20"/>
            </w:rPr>
          </w:pPr>
          <w:r w:rsidRPr="007B480C">
            <w:rPr>
              <w:rFonts w:ascii="Arial Unicode MS" w:eastAsia="Arial Unicode MS" w:hAnsi="Arial Unicode MS" w:cs="Arial Unicode MS"/>
              <w:sz w:val="20"/>
              <w:szCs w:val="20"/>
            </w:rPr>
            <w:t>Rev:</w:t>
          </w:r>
          <w:r>
            <w:rPr>
              <w:rFonts w:ascii="Arial Unicode MS" w:eastAsia="Arial Unicode MS" w:hAnsi="Arial Unicode MS" w:cs="Arial Unicode MS" w:hint="eastAsia"/>
              <w:sz w:val="20"/>
              <w:szCs w:val="20"/>
            </w:rPr>
            <w:t xml:space="preserve"> </w:t>
          </w:r>
          <w:r w:rsidRPr="007B480C">
            <w:rPr>
              <w:rFonts w:ascii="Arial Unicode MS" w:eastAsia="Arial Unicode MS" w:hAnsi="Arial Unicode MS" w:cs="Arial Unicode MS"/>
              <w:sz w:val="20"/>
              <w:szCs w:val="20"/>
            </w:rPr>
            <w:t>V0</w:t>
          </w:r>
          <w:r>
            <w:rPr>
              <w:rFonts w:ascii="Arial Unicode MS" w:eastAsia="Arial Unicode MS" w:hAnsi="Arial Unicode MS" w:cs="Arial Unicode MS" w:hint="eastAsia"/>
              <w:sz w:val="20"/>
              <w:szCs w:val="20"/>
            </w:rPr>
            <w:t>0</w:t>
          </w:r>
          <w:r>
            <w:rPr>
              <w:rFonts w:ascii="Arial Unicode MS" w:eastAsia="Arial Unicode MS" w:hAnsi="Arial Unicode MS" w:cs="Arial Unicode MS"/>
              <w:sz w:val="20"/>
              <w:szCs w:val="20"/>
            </w:rPr>
            <w:t>1</w:t>
          </w:r>
        </w:p>
      </w:tc>
    </w:tr>
    <w:tr w:rsidR="00F74C86" w:rsidRPr="007B480C" w14:paraId="445BC277" w14:textId="77777777" w:rsidTr="7986CB39">
      <w:tblPrEx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</w:tblPrEx>
      <w:trPr>
        <w:cantSplit/>
        <w:trHeight w:val="50"/>
      </w:trPr>
      <w:tc>
        <w:tcPr>
          <w:tcW w:w="5781" w:type="dxa"/>
          <w:gridSpan w:val="4"/>
          <w:vMerge/>
        </w:tcPr>
        <w:p w14:paraId="211FC6EA" w14:textId="77777777" w:rsidR="00F74C86" w:rsidRPr="007B480C" w:rsidRDefault="00F74C86">
          <w:pPr>
            <w:spacing w:line="320" w:lineRule="exact"/>
            <w:rPr>
              <w:rFonts w:ascii="Arial Unicode MS" w:eastAsia="Arial Unicode MS" w:hAnsi="Arial Unicode MS" w:cs="Arial Unicode MS"/>
              <w:sz w:val="20"/>
              <w:szCs w:val="20"/>
            </w:rPr>
          </w:pPr>
        </w:p>
      </w:tc>
      <w:tc>
        <w:tcPr>
          <w:tcW w:w="3444" w:type="dxa"/>
          <w:tcBorders>
            <w:top w:val="nil"/>
            <w:left w:val="single" w:sz="4" w:space="0" w:color="auto"/>
            <w:right w:val="single" w:sz="4" w:space="0" w:color="auto"/>
          </w:tcBorders>
        </w:tcPr>
        <w:p w14:paraId="6BE3237B" w14:textId="5A9BD285" w:rsidR="00F74C86" w:rsidRPr="007B480C" w:rsidRDefault="00F74C86" w:rsidP="00304C4C">
          <w:pPr>
            <w:spacing w:beforeLines="20" w:before="48" w:afterLines="20" w:after="48" w:line="320" w:lineRule="exact"/>
            <w:rPr>
              <w:rFonts w:ascii="Arial Unicode MS" w:eastAsia="Arial Unicode MS" w:hAnsi="Arial Unicode MS" w:cs="Arial Unicode MS"/>
              <w:sz w:val="20"/>
              <w:szCs w:val="20"/>
            </w:rPr>
          </w:pPr>
          <w:r w:rsidRPr="007B480C">
            <w:rPr>
              <w:rFonts w:ascii="Arial Unicode MS" w:eastAsia="Arial Unicode MS" w:hAnsi="Arial Unicode MS" w:cs="Arial Unicode MS"/>
              <w:sz w:val="20"/>
              <w:szCs w:val="20"/>
            </w:rPr>
            <w:t>Effective Date:</w:t>
          </w:r>
          <w:r>
            <w:rPr>
              <w:rFonts w:ascii="Arial Unicode MS" w:eastAsia="Arial Unicode MS" w:hAnsi="Arial Unicode MS" w:cs="Arial Unicode MS"/>
              <w:sz w:val="20"/>
              <w:szCs w:val="20"/>
            </w:rPr>
            <w:t xml:space="preserve"> 2019/07/17</w:t>
          </w:r>
        </w:p>
      </w:tc>
      <w:tc>
        <w:tcPr>
          <w:tcW w:w="1603" w:type="dxa"/>
          <w:tcBorders>
            <w:top w:val="single" w:sz="4" w:space="0" w:color="auto"/>
            <w:left w:val="single" w:sz="4" w:space="0" w:color="auto"/>
            <w:right w:val="nil"/>
          </w:tcBorders>
        </w:tcPr>
        <w:p w14:paraId="3DBDC4C1" w14:textId="1C3A6AD0" w:rsidR="00F74C86" w:rsidRPr="007B480C" w:rsidRDefault="00F74C86" w:rsidP="00304C4C">
          <w:pPr>
            <w:spacing w:line="320" w:lineRule="exact"/>
            <w:rPr>
              <w:rFonts w:ascii="Arial Unicode MS" w:eastAsia="Arial Unicode MS" w:hAnsi="Arial Unicode MS" w:cs="Arial Unicode MS"/>
              <w:sz w:val="20"/>
              <w:szCs w:val="20"/>
            </w:rPr>
          </w:pPr>
          <w:r w:rsidRPr="007B480C">
            <w:rPr>
              <w:rFonts w:ascii="Arial Unicode MS" w:eastAsia="Arial Unicode MS" w:hAnsi="Arial Unicode MS" w:cs="Arial Unicode MS"/>
              <w:sz w:val="20"/>
              <w:szCs w:val="20"/>
            </w:rPr>
            <w:t xml:space="preserve">Page: </w:t>
          </w:r>
          <w:r w:rsidRPr="007B480C">
            <w:rPr>
              <w:rStyle w:val="PageNumber"/>
              <w:rFonts w:ascii="Arial Unicode MS" w:eastAsia="Arial Unicode MS" w:hAnsi="Arial Unicode MS" w:cs="Arial Unicode MS"/>
              <w:sz w:val="20"/>
              <w:szCs w:val="20"/>
            </w:rPr>
            <w:fldChar w:fldCharType="begin"/>
          </w:r>
          <w:r w:rsidRPr="007B480C">
            <w:rPr>
              <w:rStyle w:val="PageNumber"/>
              <w:rFonts w:ascii="Arial Unicode MS" w:eastAsia="Arial Unicode MS" w:hAnsi="Arial Unicode MS" w:cs="Arial Unicode MS"/>
              <w:sz w:val="20"/>
              <w:szCs w:val="20"/>
            </w:rPr>
            <w:instrText xml:space="preserve"> PAGE </w:instrText>
          </w:r>
          <w:r w:rsidRPr="007B480C">
            <w:rPr>
              <w:rStyle w:val="PageNumber"/>
              <w:rFonts w:ascii="Arial Unicode MS" w:eastAsia="Arial Unicode MS" w:hAnsi="Arial Unicode MS" w:cs="Arial Unicode MS"/>
              <w:sz w:val="20"/>
              <w:szCs w:val="20"/>
            </w:rPr>
            <w:fldChar w:fldCharType="separate"/>
          </w:r>
          <w:r w:rsidR="007C41E1">
            <w:rPr>
              <w:rStyle w:val="PageNumber"/>
              <w:rFonts w:ascii="Arial Unicode MS" w:eastAsia="Arial Unicode MS" w:hAnsi="Arial Unicode MS" w:cs="Arial Unicode MS"/>
              <w:noProof/>
              <w:sz w:val="20"/>
              <w:szCs w:val="20"/>
            </w:rPr>
            <w:t>2</w:t>
          </w:r>
          <w:r w:rsidRPr="007B480C">
            <w:rPr>
              <w:rStyle w:val="PageNumber"/>
              <w:rFonts w:ascii="Arial Unicode MS" w:eastAsia="Arial Unicode MS" w:hAnsi="Arial Unicode MS" w:cs="Arial Unicode MS"/>
              <w:sz w:val="20"/>
              <w:szCs w:val="20"/>
            </w:rPr>
            <w:fldChar w:fldCharType="end"/>
          </w:r>
          <w:r w:rsidRPr="007B480C">
            <w:rPr>
              <w:rFonts w:ascii="Arial Unicode MS" w:eastAsia="Arial Unicode MS" w:hAnsi="Arial Unicode MS" w:cs="Arial Unicode MS"/>
              <w:sz w:val="20"/>
              <w:szCs w:val="20"/>
            </w:rPr>
            <w:t xml:space="preserve"> of </w:t>
          </w:r>
          <w:r>
            <w:rPr>
              <w:rFonts w:ascii="Arial Unicode MS" w:eastAsia="Arial Unicode MS" w:hAnsi="Arial Unicode MS" w:cs="Arial Unicode MS" w:hint="eastAsia"/>
              <w:sz w:val="20"/>
              <w:szCs w:val="20"/>
            </w:rPr>
            <w:t>13</w:t>
          </w:r>
          <w:r w:rsidRPr="007B480C">
            <w:rPr>
              <w:rFonts w:ascii="Arial Unicode MS" w:eastAsia="Arial Unicode MS" w:hAnsi="Arial Unicode MS" w:cs="Arial Unicode MS"/>
              <w:sz w:val="20"/>
              <w:szCs w:val="20"/>
            </w:rPr>
            <w:t xml:space="preserve">   </w:t>
          </w:r>
        </w:p>
      </w:tc>
    </w:tr>
  </w:tbl>
  <w:p w14:paraId="764ED501" w14:textId="77777777" w:rsidR="00F74C86" w:rsidRPr="006559D7" w:rsidRDefault="00F74C86" w:rsidP="006559D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1193C"/>
    <w:multiLevelType w:val="hybridMultilevel"/>
    <w:tmpl w:val="5E0443C4"/>
    <w:lvl w:ilvl="0" w:tplc="04090005">
      <w:start w:val="1"/>
      <w:numFmt w:val="bullet"/>
      <w:lvlText w:val=""/>
      <w:lvlJc w:val="left"/>
      <w:pPr>
        <w:ind w:left="960" w:hanging="480"/>
      </w:pPr>
      <w:rPr>
        <w:rFonts w:ascii="Wingdings" w:hAnsi="Wingdings" w:hint="default"/>
      </w:rPr>
    </w:lvl>
    <w:lvl w:ilvl="1" w:tplc="FCE20D52">
      <w:start w:val="1"/>
      <w:numFmt w:val="bullet"/>
      <w:lvlText w:val="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 w15:restartNumberingAfterBreak="0">
    <w:nsid w:val="2E7F0330"/>
    <w:multiLevelType w:val="multilevel"/>
    <w:tmpl w:val="4BC2BB54"/>
    <w:styleLink w:val="2"/>
    <w:lvl w:ilvl="0">
      <w:start w:val="1"/>
      <w:numFmt w:val="decimal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2" w15:restartNumberingAfterBreak="0">
    <w:nsid w:val="324665A0"/>
    <w:multiLevelType w:val="hybridMultilevel"/>
    <w:tmpl w:val="F544E260"/>
    <w:lvl w:ilvl="0" w:tplc="04090005">
      <w:start w:val="1"/>
      <w:numFmt w:val="bullet"/>
      <w:lvlText w:val="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33FD347C"/>
    <w:multiLevelType w:val="hybridMultilevel"/>
    <w:tmpl w:val="5CC6A0DA"/>
    <w:lvl w:ilvl="0" w:tplc="04090005">
      <w:start w:val="1"/>
      <w:numFmt w:val="bullet"/>
      <w:lvlText w:val="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4" w15:restartNumberingAfterBreak="0">
    <w:nsid w:val="3E0A47D1"/>
    <w:multiLevelType w:val="hybridMultilevel"/>
    <w:tmpl w:val="9D00A500"/>
    <w:lvl w:ilvl="0" w:tplc="FCE20D52">
      <w:start w:val="1"/>
      <w:numFmt w:val="bullet"/>
      <w:lvlText w:val=""/>
      <w:lvlJc w:val="left"/>
      <w:pPr>
        <w:ind w:left="13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5" w15:restartNumberingAfterBreak="0">
    <w:nsid w:val="5F5636E8"/>
    <w:multiLevelType w:val="hybridMultilevel"/>
    <w:tmpl w:val="60F8854A"/>
    <w:lvl w:ilvl="0" w:tplc="04090005">
      <w:start w:val="1"/>
      <w:numFmt w:val="bullet"/>
      <w:lvlText w:val="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6" w15:restartNumberingAfterBreak="0">
    <w:nsid w:val="66006CA7"/>
    <w:multiLevelType w:val="multilevel"/>
    <w:tmpl w:val="25C205E8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Subtitle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none"/>
      <w:lvlText w:val="1.1.1.1"/>
      <w:lvlJc w:val="left"/>
      <w:pPr>
        <w:ind w:left="1984" w:hanging="708"/>
      </w:pPr>
      <w:rPr>
        <w:rFonts w:ascii="DengXian" w:eastAsia="DengXian" w:hAnsi="DengXian" w:hint="eastAsia"/>
        <w:sz w:val="28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66C306C9"/>
    <w:multiLevelType w:val="hybridMultilevel"/>
    <w:tmpl w:val="192C3262"/>
    <w:lvl w:ilvl="0" w:tplc="04090011">
      <w:start w:val="1"/>
      <w:numFmt w:val="upperLetter"/>
      <w:lvlText w:val="%1."/>
      <w:lvlJc w:val="left"/>
      <w:pPr>
        <w:ind w:left="1200" w:hanging="480"/>
      </w:pPr>
    </w:lvl>
    <w:lvl w:ilvl="1" w:tplc="0409000B">
      <w:start w:val="1"/>
      <w:numFmt w:val="bullet"/>
      <w:lvlText w:val=""/>
      <w:lvlJc w:val="left"/>
      <w:pPr>
        <w:ind w:left="1680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8" w15:restartNumberingAfterBreak="0">
    <w:nsid w:val="69466CB8"/>
    <w:multiLevelType w:val="multilevel"/>
    <w:tmpl w:val="7476667A"/>
    <w:lvl w:ilvl="0">
      <w:start w:val="1"/>
      <w:numFmt w:val="decimal"/>
      <w:pStyle w:val="Heading2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Heading3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Heading4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Heading5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num w:numId="1">
    <w:abstractNumId w:val="6"/>
  </w:num>
  <w:num w:numId="2">
    <w:abstractNumId w:val="1"/>
  </w:num>
  <w:num w:numId="3">
    <w:abstractNumId w:val="8"/>
  </w:num>
  <w:num w:numId="4">
    <w:abstractNumId w:val="3"/>
  </w:num>
  <w:num w:numId="5">
    <w:abstractNumId w:val="5"/>
  </w:num>
  <w:num w:numId="6">
    <w:abstractNumId w:val="4"/>
  </w:num>
  <w:num w:numId="7">
    <w:abstractNumId w:val="0"/>
  </w:num>
  <w:num w:numId="8">
    <w:abstractNumId w:val="7"/>
  </w:num>
  <w:num w:numId="9">
    <w:abstractNumId w:val="2"/>
  </w:num>
  <w:numIdMacAtCleanup w:val="9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Guangnai Wang/WZS/Wistron">
    <w15:presenceInfo w15:providerId="AD" w15:userId="S-1-5-21-1209599712-1461700933-852523008-7117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E7B"/>
    <w:rsid w:val="0000219B"/>
    <w:rsid w:val="0000476F"/>
    <w:rsid w:val="000058CF"/>
    <w:rsid w:val="00011844"/>
    <w:rsid w:val="00016049"/>
    <w:rsid w:val="00020C26"/>
    <w:rsid w:val="000226EA"/>
    <w:rsid w:val="00022D0D"/>
    <w:rsid w:val="000275DC"/>
    <w:rsid w:val="000301C3"/>
    <w:rsid w:val="0003065F"/>
    <w:rsid w:val="00031A0E"/>
    <w:rsid w:val="00037E8E"/>
    <w:rsid w:val="0005176E"/>
    <w:rsid w:val="00054CF4"/>
    <w:rsid w:val="00055CF7"/>
    <w:rsid w:val="000624E8"/>
    <w:rsid w:val="00064C91"/>
    <w:rsid w:val="00065726"/>
    <w:rsid w:val="00067C67"/>
    <w:rsid w:val="00070450"/>
    <w:rsid w:val="0007122E"/>
    <w:rsid w:val="00073372"/>
    <w:rsid w:val="00077952"/>
    <w:rsid w:val="000824A2"/>
    <w:rsid w:val="0008403A"/>
    <w:rsid w:val="00090CE8"/>
    <w:rsid w:val="00097C84"/>
    <w:rsid w:val="000A04B6"/>
    <w:rsid w:val="000A37C8"/>
    <w:rsid w:val="000A446E"/>
    <w:rsid w:val="000A4DCB"/>
    <w:rsid w:val="000A7DD4"/>
    <w:rsid w:val="000B0273"/>
    <w:rsid w:val="000B1138"/>
    <w:rsid w:val="000B1E33"/>
    <w:rsid w:val="000B589A"/>
    <w:rsid w:val="000C199E"/>
    <w:rsid w:val="000C6994"/>
    <w:rsid w:val="000D01A7"/>
    <w:rsid w:val="000D0CBF"/>
    <w:rsid w:val="000D18D0"/>
    <w:rsid w:val="000D289F"/>
    <w:rsid w:val="000D61F4"/>
    <w:rsid w:val="000D6D03"/>
    <w:rsid w:val="000D7F74"/>
    <w:rsid w:val="000E24A4"/>
    <w:rsid w:val="000E2647"/>
    <w:rsid w:val="000E4999"/>
    <w:rsid w:val="000F39D2"/>
    <w:rsid w:val="00100F9A"/>
    <w:rsid w:val="00102E19"/>
    <w:rsid w:val="00105BFF"/>
    <w:rsid w:val="00107850"/>
    <w:rsid w:val="001132C6"/>
    <w:rsid w:val="0011341F"/>
    <w:rsid w:val="001140F4"/>
    <w:rsid w:val="00125DBD"/>
    <w:rsid w:val="001359FE"/>
    <w:rsid w:val="001379B2"/>
    <w:rsid w:val="00140723"/>
    <w:rsid w:val="001414F6"/>
    <w:rsid w:val="00142A82"/>
    <w:rsid w:val="0014680A"/>
    <w:rsid w:val="00152C71"/>
    <w:rsid w:val="00154893"/>
    <w:rsid w:val="00156E1D"/>
    <w:rsid w:val="00160FF2"/>
    <w:rsid w:val="00163176"/>
    <w:rsid w:val="00163C25"/>
    <w:rsid w:val="001652C1"/>
    <w:rsid w:val="001732D6"/>
    <w:rsid w:val="00175D76"/>
    <w:rsid w:val="00184162"/>
    <w:rsid w:val="001853C1"/>
    <w:rsid w:val="00187686"/>
    <w:rsid w:val="001917A9"/>
    <w:rsid w:val="00191A25"/>
    <w:rsid w:val="00192FE1"/>
    <w:rsid w:val="001A5855"/>
    <w:rsid w:val="001A7680"/>
    <w:rsid w:val="001B0BCA"/>
    <w:rsid w:val="001B326A"/>
    <w:rsid w:val="001B76D4"/>
    <w:rsid w:val="001B7E21"/>
    <w:rsid w:val="001C1A1F"/>
    <w:rsid w:val="001C4AE9"/>
    <w:rsid w:val="001C5892"/>
    <w:rsid w:val="001C7D0F"/>
    <w:rsid w:val="001D3D2B"/>
    <w:rsid w:val="001E01EE"/>
    <w:rsid w:val="001E3A8D"/>
    <w:rsid w:val="001E3B9B"/>
    <w:rsid w:val="001E3FE3"/>
    <w:rsid w:val="001E6403"/>
    <w:rsid w:val="001E6764"/>
    <w:rsid w:val="001E79B1"/>
    <w:rsid w:val="001F252A"/>
    <w:rsid w:val="001F254D"/>
    <w:rsid w:val="001F340F"/>
    <w:rsid w:val="001F649C"/>
    <w:rsid w:val="002008C1"/>
    <w:rsid w:val="00207F6F"/>
    <w:rsid w:val="002106FF"/>
    <w:rsid w:val="002135D5"/>
    <w:rsid w:val="00214F86"/>
    <w:rsid w:val="00216163"/>
    <w:rsid w:val="002161F9"/>
    <w:rsid w:val="00216E43"/>
    <w:rsid w:val="00217D15"/>
    <w:rsid w:val="0022125D"/>
    <w:rsid w:val="00221F40"/>
    <w:rsid w:val="002222B7"/>
    <w:rsid w:val="0022248B"/>
    <w:rsid w:val="002227CD"/>
    <w:rsid w:val="0022482F"/>
    <w:rsid w:val="00226B46"/>
    <w:rsid w:val="0022742C"/>
    <w:rsid w:val="002329A5"/>
    <w:rsid w:val="00232EA8"/>
    <w:rsid w:val="00233864"/>
    <w:rsid w:val="00237A03"/>
    <w:rsid w:val="00237F9A"/>
    <w:rsid w:val="0024109A"/>
    <w:rsid w:val="00242F93"/>
    <w:rsid w:val="00243133"/>
    <w:rsid w:val="002464FF"/>
    <w:rsid w:val="0025020D"/>
    <w:rsid w:val="0025045F"/>
    <w:rsid w:val="0025208A"/>
    <w:rsid w:val="00260B6E"/>
    <w:rsid w:val="002617CA"/>
    <w:rsid w:val="00262684"/>
    <w:rsid w:val="00263244"/>
    <w:rsid w:val="00267941"/>
    <w:rsid w:val="00273CA6"/>
    <w:rsid w:val="00273F3E"/>
    <w:rsid w:val="00274041"/>
    <w:rsid w:val="002770EC"/>
    <w:rsid w:val="00280614"/>
    <w:rsid w:val="0028138D"/>
    <w:rsid w:val="002849C8"/>
    <w:rsid w:val="00284BAA"/>
    <w:rsid w:val="002927E4"/>
    <w:rsid w:val="0029329C"/>
    <w:rsid w:val="002A0F05"/>
    <w:rsid w:val="002A2170"/>
    <w:rsid w:val="002A34DD"/>
    <w:rsid w:val="002A5703"/>
    <w:rsid w:val="002B085E"/>
    <w:rsid w:val="002B3571"/>
    <w:rsid w:val="002C09B2"/>
    <w:rsid w:val="002C3107"/>
    <w:rsid w:val="002C3687"/>
    <w:rsid w:val="002C468E"/>
    <w:rsid w:val="002C49A8"/>
    <w:rsid w:val="002C53E4"/>
    <w:rsid w:val="002D24B6"/>
    <w:rsid w:val="002D36D5"/>
    <w:rsid w:val="002D6B04"/>
    <w:rsid w:val="002D7CE4"/>
    <w:rsid w:val="002E07B8"/>
    <w:rsid w:val="002E15FE"/>
    <w:rsid w:val="002E3F3D"/>
    <w:rsid w:val="002E717D"/>
    <w:rsid w:val="002E7261"/>
    <w:rsid w:val="002F0243"/>
    <w:rsid w:val="002F102F"/>
    <w:rsid w:val="002F6E3A"/>
    <w:rsid w:val="002F71B5"/>
    <w:rsid w:val="00300559"/>
    <w:rsid w:val="0030280E"/>
    <w:rsid w:val="00304C4C"/>
    <w:rsid w:val="003066DE"/>
    <w:rsid w:val="00313933"/>
    <w:rsid w:val="00314195"/>
    <w:rsid w:val="003144FF"/>
    <w:rsid w:val="00315BAA"/>
    <w:rsid w:val="0031624D"/>
    <w:rsid w:val="00320105"/>
    <w:rsid w:val="0032099F"/>
    <w:rsid w:val="00322632"/>
    <w:rsid w:val="00322C17"/>
    <w:rsid w:val="00323C16"/>
    <w:rsid w:val="0032688A"/>
    <w:rsid w:val="003270CC"/>
    <w:rsid w:val="003319E8"/>
    <w:rsid w:val="00332D16"/>
    <w:rsid w:val="00337BD9"/>
    <w:rsid w:val="00340A76"/>
    <w:rsid w:val="003411F8"/>
    <w:rsid w:val="00341F21"/>
    <w:rsid w:val="00342448"/>
    <w:rsid w:val="00347CA2"/>
    <w:rsid w:val="0035032A"/>
    <w:rsid w:val="003507E9"/>
    <w:rsid w:val="00351FEB"/>
    <w:rsid w:val="003520DB"/>
    <w:rsid w:val="00354166"/>
    <w:rsid w:val="00357ECA"/>
    <w:rsid w:val="003617E3"/>
    <w:rsid w:val="003638F3"/>
    <w:rsid w:val="00373DF9"/>
    <w:rsid w:val="003748AA"/>
    <w:rsid w:val="0037533A"/>
    <w:rsid w:val="00380213"/>
    <w:rsid w:val="0038137E"/>
    <w:rsid w:val="0039084B"/>
    <w:rsid w:val="00392DBB"/>
    <w:rsid w:val="00395E8A"/>
    <w:rsid w:val="00396872"/>
    <w:rsid w:val="003973FF"/>
    <w:rsid w:val="003A1A54"/>
    <w:rsid w:val="003A42C1"/>
    <w:rsid w:val="003A4622"/>
    <w:rsid w:val="003A760C"/>
    <w:rsid w:val="003B0448"/>
    <w:rsid w:val="003B10E3"/>
    <w:rsid w:val="003B2075"/>
    <w:rsid w:val="003B2D2F"/>
    <w:rsid w:val="003C07BC"/>
    <w:rsid w:val="003C1B1B"/>
    <w:rsid w:val="003C3613"/>
    <w:rsid w:val="003D3BD6"/>
    <w:rsid w:val="003D4287"/>
    <w:rsid w:val="003D4CDF"/>
    <w:rsid w:val="003D648E"/>
    <w:rsid w:val="003D7AD4"/>
    <w:rsid w:val="003E3B8F"/>
    <w:rsid w:val="003E74DA"/>
    <w:rsid w:val="003F585E"/>
    <w:rsid w:val="003F5BF8"/>
    <w:rsid w:val="003F66DD"/>
    <w:rsid w:val="00401D13"/>
    <w:rsid w:val="004047BA"/>
    <w:rsid w:val="00406048"/>
    <w:rsid w:val="00407E3C"/>
    <w:rsid w:val="0041169E"/>
    <w:rsid w:val="0041590F"/>
    <w:rsid w:val="00417248"/>
    <w:rsid w:val="0041744F"/>
    <w:rsid w:val="0042002E"/>
    <w:rsid w:val="004200EB"/>
    <w:rsid w:val="004223D4"/>
    <w:rsid w:val="00425594"/>
    <w:rsid w:val="0042641A"/>
    <w:rsid w:val="00427629"/>
    <w:rsid w:val="00435D28"/>
    <w:rsid w:val="004362DE"/>
    <w:rsid w:val="00436A6A"/>
    <w:rsid w:val="0044405C"/>
    <w:rsid w:val="00446964"/>
    <w:rsid w:val="00451F7A"/>
    <w:rsid w:val="00452A51"/>
    <w:rsid w:val="00453569"/>
    <w:rsid w:val="004625A0"/>
    <w:rsid w:val="004625D4"/>
    <w:rsid w:val="004703BE"/>
    <w:rsid w:val="004709A3"/>
    <w:rsid w:val="00470BA6"/>
    <w:rsid w:val="00477B31"/>
    <w:rsid w:val="00480791"/>
    <w:rsid w:val="00481D83"/>
    <w:rsid w:val="004851E5"/>
    <w:rsid w:val="00485F25"/>
    <w:rsid w:val="00486468"/>
    <w:rsid w:val="00493A29"/>
    <w:rsid w:val="00494927"/>
    <w:rsid w:val="004A285E"/>
    <w:rsid w:val="004A3610"/>
    <w:rsid w:val="004A4A44"/>
    <w:rsid w:val="004A65E3"/>
    <w:rsid w:val="004A78B3"/>
    <w:rsid w:val="004B2284"/>
    <w:rsid w:val="004B6C7A"/>
    <w:rsid w:val="004C01F7"/>
    <w:rsid w:val="004C2BE4"/>
    <w:rsid w:val="004C3D04"/>
    <w:rsid w:val="004D03E8"/>
    <w:rsid w:val="004D2595"/>
    <w:rsid w:val="004D3AD8"/>
    <w:rsid w:val="004D6467"/>
    <w:rsid w:val="004D78B1"/>
    <w:rsid w:val="004E00AD"/>
    <w:rsid w:val="004E3BD4"/>
    <w:rsid w:val="004E3D66"/>
    <w:rsid w:val="004E4F0B"/>
    <w:rsid w:val="004F09BF"/>
    <w:rsid w:val="004F1695"/>
    <w:rsid w:val="004F1C3A"/>
    <w:rsid w:val="004F29B6"/>
    <w:rsid w:val="00500B79"/>
    <w:rsid w:val="00501495"/>
    <w:rsid w:val="005021D2"/>
    <w:rsid w:val="005022EF"/>
    <w:rsid w:val="00504F75"/>
    <w:rsid w:val="00520ACA"/>
    <w:rsid w:val="00523690"/>
    <w:rsid w:val="00526AA5"/>
    <w:rsid w:val="00531ECB"/>
    <w:rsid w:val="005339EE"/>
    <w:rsid w:val="0053412B"/>
    <w:rsid w:val="005354BE"/>
    <w:rsid w:val="00535ED4"/>
    <w:rsid w:val="005407A0"/>
    <w:rsid w:val="005425F3"/>
    <w:rsid w:val="00542B1C"/>
    <w:rsid w:val="00544022"/>
    <w:rsid w:val="005477F6"/>
    <w:rsid w:val="00551BF2"/>
    <w:rsid w:val="005544C6"/>
    <w:rsid w:val="00560BAB"/>
    <w:rsid w:val="0056136D"/>
    <w:rsid w:val="005652C3"/>
    <w:rsid w:val="00574118"/>
    <w:rsid w:val="0057655C"/>
    <w:rsid w:val="00581EA8"/>
    <w:rsid w:val="00583762"/>
    <w:rsid w:val="00584CD5"/>
    <w:rsid w:val="005908F9"/>
    <w:rsid w:val="005936B9"/>
    <w:rsid w:val="005943FB"/>
    <w:rsid w:val="0059645E"/>
    <w:rsid w:val="00597441"/>
    <w:rsid w:val="005A0F60"/>
    <w:rsid w:val="005A3353"/>
    <w:rsid w:val="005A752C"/>
    <w:rsid w:val="005A7CC8"/>
    <w:rsid w:val="005B1835"/>
    <w:rsid w:val="005B187E"/>
    <w:rsid w:val="005B46E2"/>
    <w:rsid w:val="005C1333"/>
    <w:rsid w:val="005C6E61"/>
    <w:rsid w:val="005D5E10"/>
    <w:rsid w:val="005D6753"/>
    <w:rsid w:val="005E14E8"/>
    <w:rsid w:val="005E27D1"/>
    <w:rsid w:val="005E40BD"/>
    <w:rsid w:val="005E4345"/>
    <w:rsid w:val="005E44EF"/>
    <w:rsid w:val="005E45CF"/>
    <w:rsid w:val="005E69DE"/>
    <w:rsid w:val="005E6CD2"/>
    <w:rsid w:val="005E729D"/>
    <w:rsid w:val="005F0806"/>
    <w:rsid w:val="005F2F92"/>
    <w:rsid w:val="005F4813"/>
    <w:rsid w:val="005F576C"/>
    <w:rsid w:val="005F7508"/>
    <w:rsid w:val="00601CEF"/>
    <w:rsid w:val="0060450D"/>
    <w:rsid w:val="006064E1"/>
    <w:rsid w:val="0061146F"/>
    <w:rsid w:val="00616B9B"/>
    <w:rsid w:val="00616DCC"/>
    <w:rsid w:val="00620E18"/>
    <w:rsid w:val="00621660"/>
    <w:rsid w:val="00622687"/>
    <w:rsid w:val="00623922"/>
    <w:rsid w:val="0062539E"/>
    <w:rsid w:val="006302DE"/>
    <w:rsid w:val="00630372"/>
    <w:rsid w:val="00630C7D"/>
    <w:rsid w:val="006327C6"/>
    <w:rsid w:val="00636DE7"/>
    <w:rsid w:val="0064033C"/>
    <w:rsid w:val="00640DBB"/>
    <w:rsid w:val="00645A59"/>
    <w:rsid w:val="006475B2"/>
    <w:rsid w:val="006503C1"/>
    <w:rsid w:val="00651D56"/>
    <w:rsid w:val="006559D7"/>
    <w:rsid w:val="0066258A"/>
    <w:rsid w:val="00662EF9"/>
    <w:rsid w:val="006653B7"/>
    <w:rsid w:val="00667C8B"/>
    <w:rsid w:val="006711F2"/>
    <w:rsid w:val="006732DA"/>
    <w:rsid w:val="00673FF6"/>
    <w:rsid w:val="00676400"/>
    <w:rsid w:val="0067736B"/>
    <w:rsid w:val="00677FB5"/>
    <w:rsid w:val="006813DA"/>
    <w:rsid w:val="00681784"/>
    <w:rsid w:val="006856AD"/>
    <w:rsid w:val="00686F5A"/>
    <w:rsid w:val="0069244D"/>
    <w:rsid w:val="006926F4"/>
    <w:rsid w:val="00694F24"/>
    <w:rsid w:val="006964FA"/>
    <w:rsid w:val="00696F40"/>
    <w:rsid w:val="00697CEA"/>
    <w:rsid w:val="006A0F33"/>
    <w:rsid w:val="006A1B34"/>
    <w:rsid w:val="006A3A7B"/>
    <w:rsid w:val="006A3BBE"/>
    <w:rsid w:val="006A62C7"/>
    <w:rsid w:val="006B60EB"/>
    <w:rsid w:val="006B6DF8"/>
    <w:rsid w:val="006C0BB1"/>
    <w:rsid w:val="006C3715"/>
    <w:rsid w:val="006C7219"/>
    <w:rsid w:val="006D1F47"/>
    <w:rsid w:val="006D53F7"/>
    <w:rsid w:val="006D7EAD"/>
    <w:rsid w:val="006E2345"/>
    <w:rsid w:val="006E3340"/>
    <w:rsid w:val="006E3BFF"/>
    <w:rsid w:val="006E4ACE"/>
    <w:rsid w:val="006E5900"/>
    <w:rsid w:val="006E5C83"/>
    <w:rsid w:val="006F1D4F"/>
    <w:rsid w:val="006F3BE9"/>
    <w:rsid w:val="006F5BB0"/>
    <w:rsid w:val="006F5EFA"/>
    <w:rsid w:val="006F61A9"/>
    <w:rsid w:val="006F677B"/>
    <w:rsid w:val="006F72B3"/>
    <w:rsid w:val="00700BCC"/>
    <w:rsid w:val="0071167C"/>
    <w:rsid w:val="00711B23"/>
    <w:rsid w:val="007164D8"/>
    <w:rsid w:val="007165A2"/>
    <w:rsid w:val="00724863"/>
    <w:rsid w:val="00726648"/>
    <w:rsid w:val="00743BAF"/>
    <w:rsid w:val="00744C36"/>
    <w:rsid w:val="007462C5"/>
    <w:rsid w:val="007500BB"/>
    <w:rsid w:val="00750825"/>
    <w:rsid w:val="00750B04"/>
    <w:rsid w:val="007564BC"/>
    <w:rsid w:val="00756948"/>
    <w:rsid w:val="00756B41"/>
    <w:rsid w:val="00762DFB"/>
    <w:rsid w:val="00763DA3"/>
    <w:rsid w:val="00766ECB"/>
    <w:rsid w:val="00770391"/>
    <w:rsid w:val="007713D9"/>
    <w:rsid w:val="00773CB8"/>
    <w:rsid w:val="00773FA6"/>
    <w:rsid w:val="007749FA"/>
    <w:rsid w:val="007762E1"/>
    <w:rsid w:val="007765B4"/>
    <w:rsid w:val="00776FE2"/>
    <w:rsid w:val="007807C8"/>
    <w:rsid w:val="00780DB1"/>
    <w:rsid w:val="00783ADE"/>
    <w:rsid w:val="00784073"/>
    <w:rsid w:val="00787507"/>
    <w:rsid w:val="007878C9"/>
    <w:rsid w:val="00790B78"/>
    <w:rsid w:val="00790FC3"/>
    <w:rsid w:val="00792B9A"/>
    <w:rsid w:val="0079380A"/>
    <w:rsid w:val="00795C3D"/>
    <w:rsid w:val="007A05D7"/>
    <w:rsid w:val="007A1274"/>
    <w:rsid w:val="007A363E"/>
    <w:rsid w:val="007A6378"/>
    <w:rsid w:val="007B2ADB"/>
    <w:rsid w:val="007B310C"/>
    <w:rsid w:val="007B45F9"/>
    <w:rsid w:val="007B47FA"/>
    <w:rsid w:val="007B5638"/>
    <w:rsid w:val="007C1E3A"/>
    <w:rsid w:val="007C4137"/>
    <w:rsid w:val="007C41E1"/>
    <w:rsid w:val="007C6D7E"/>
    <w:rsid w:val="007D09DC"/>
    <w:rsid w:val="007D0FE2"/>
    <w:rsid w:val="007D11F2"/>
    <w:rsid w:val="007D1C25"/>
    <w:rsid w:val="007D2682"/>
    <w:rsid w:val="007D4257"/>
    <w:rsid w:val="007D79DE"/>
    <w:rsid w:val="007E04C7"/>
    <w:rsid w:val="007E4A1E"/>
    <w:rsid w:val="007E61ED"/>
    <w:rsid w:val="007E7E3F"/>
    <w:rsid w:val="007F21FC"/>
    <w:rsid w:val="007F3472"/>
    <w:rsid w:val="007F396B"/>
    <w:rsid w:val="007F500F"/>
    <w:rsid w:val="007F6042"/>
    <w:rsid w:val="007F63FA"/>
    <w:rsid w:val="007F6F25"/>
    <w:rsid w:val="00801098"/>
    <w:rsid w:val="00801ED4"/>
    <w:rsid w:val="00805492"/>
    <w:rsid w:val="008106F1"/>
    <w:rsid w:val="00810CE1"/>
    <w:rsid w:val="0081513D"/>
    <w:rsid w:val="0081557A"/>
    <w:rsid w:val="0081636E"/>
    <w:rsid w:val="00820E14"/>
    <w:rsid w:val="008212A2"/>
    <w:rsid w:val="00824954"/>
    <w:rsid w:val="00831205"/>
    <w:rsid w:val="008328F0"/>
    <w:rsid w:val="0083416D"/>
    <w:rsid w:val="008401F5"/>
    <w:rsid w:val="00842361"/>
    <w:rsid w:val="008432DD"/>
    <w:rsid w:val="00846878"/>
    <w:rsid w:val="0085160E"/>
    <w:rsid w:val="008529DE"/>
    <w:rsid w:val="00852FE9"/>
    <w:rsid w:val="0085686C"/>
    <w:rsid w:val="00856E7D"/>
    <w:rsid w:val="00860999"/>
    <w:rsid w:val="00863B1C"/>
    <w:rsid w:val="00864426"/>
    <w:rsid w:val="008673A7"/>
    <w:rsid w:val="00872A81"/>
    <w:rsid w:val="00872B1E"/>
    <w:rsid w:val="0087344E"/>
    <w:rsid w:val="00873C53"/>
    <w:rsid w:val="00881889"/>
    <w:rsid w:val="008820C1"/>
    <w:rsid w:val="008821FB"/>
    <w:rsid w:val="00882CBF"/>
    <w:rsid w:val="0088378E"/>
    <w:rsid w:val="00886160"/>
    <w:rsid w:val="00894F4E"/>
    <w:rsid w:val="008950FB"/>
    <w:rsid w:val="008A1FBB"/>
    <w:rsid w:val="008A2EF0"/>
    <w:rsid w:val="008A7983"/>
    <w:rsid w:val="008B5A8B"/>
    <w:rsid w:val="008C3728"/>
    <w:rsid w:val="008C4C34"/>
    <w:rsid w:val="008C5FF8"/>
    <w:rsid w:val="008C75E5"/>
    <w:rsid w:val="008D1626"/>
    <w:rsid w:val="008D5405"/>
    <w:rsid w:val="008D7FC6"/>
    <w:rsid w:val="008E02D7"/>
    <w:rsid w:val="008E09FE"/>
    <w:rsid w:val="008E6985"/>
    <w:rsid w:val="008F2CFB"/>
    <w:rsid w:val="008F397C"/>
    <w:rsid w:val="008F63D6"/>
    <w:rsid w:val="009065E2"/>
    <w:rsid w:val="00906FF3"/>
    <w:rsid w:val="00907C2C"/>
    <w:rsid w:val="009244EF"/>
    <w:rsid w:val="009265F3"/>
    <w:rsid w:val="0093179D"/>
    <w:rsid w:val="0093421E"/>
    <w:rsid w:val="00936DBD"/>
    <w:rsid w:val="009416EB"/>
    <w:rsid w:val="00942413"/>
    <w:rsid w:val="00943534"/>
    <w:rsid w:val="0094437B"/>
    <w:rsid w:val="009458D5"/>
    <w:rsid w:val="009459A9"/>
    <w:rsid w:val="00951E72"/>
    <w:rsid w:val="00953C40"/>
    <w:rsid w:val="00954836"/>
    <w:rsid w:val="00956258"/>
    <w:rsid w:val="00957353"/>
    <w:rsid w:val="00960677"/>
    <w:rsid w:val="009632AA"/>
    <w:rsid w:val="00965C78"/>
    <w:rsid w:val="00971FF2"/>
    <w:rsid w:val="00976D8E"/>
    <w:rsid w:val="00981980"/>
    <w:rsid w:val="00981E7F"/>
    <w:rsid w:val="00984B62"/>
    <w:rsid w:val="00984D7C"/>
    <w:rsid w:val="00987567"/>
    <w:rsid w:val="009878D2"/>
    <w:rsid w:val="00992F9F"/>
    <w:rsid w:val="00993836"/>
    <w:rsid w:val="00993F84"/>
    <w:rsid w:val="009941F2"/>
    <w:rsid w:val="009A4B62"/>
    <w:rsid w:val="009A5848"/>
    <w:rsid w:val="009A65BD"/>
    <w:rsid w:val="009B3603"/>
    <w:rsid w:val="009B78CF"/>
    <w:rsid w:val="009C0F76"/>
    <w:rsid w:val="009D097E"/>
    <w:rsid w:val="009D1B07"/>
    <w:rsid w:val="009D30D2"/>
    <w:rsid w:val="009D5769"/>
    <w:rsid w:val="009E084F"/>
    <w:rsid w:val="009E1E9A"/>
    <w:rsid w:val="009E268D"/>
    <w:rsid w:val="009E35C8"/>
    <w:rsid w:val="009E57E3"/>
    <w:rsid w:val="009F308D"/>
    <w:rsid w:val="009F62F9"/>
    <w:rsid w:val="00A0060A"/>
    <w:rsid w:val="00A0217C"/>
    <w:rsid w:val="00A02233"/>
    <w:rsid w:val="00A21F45"/>
    <w:rsid w:val="00A23768"/>
    <w:rsid w:val="00A23DB2"/>
    <w:rsid w:val="00A25C09"/>
    <w:rsid w:val="00A2690C"/>
    <w:rsid w:val="00A30662"/>
    <w:rsid w:val="00A3694B"/>
    <w:rsid w:val="00A3723A"/>
    <w:rsid w:val="00A443BD"/>
    <w:rsid w:val="00A47249"/>
    <w:rsid w:val="00A5162A"/>
    <w:rsid w:val="00A52D6A"/>
    <w:rsid w:val="00A54A85"/>
    <w:rsid w:val="00A54AA0"/>
    <w:rsid w:val="00A62CD1"/>
    <w:rsid w:val="00A63079"/>
    <w:rsid w:val="00A70039"/>
    <w:rsid w:val="00A72F12"/>
    <w:rsid w:val="00A753BC"/>
    <w:rsid w:val="00A80532"/>
    <w:rsid w:val="00A80ECA"/>
    <w:rsid w:val="00A81F63"/>
    <w:rsid w:val="00A83D1B"/>
    <w:rsid w:val="00A90AD7"/>
    <w:rsid w:val="00A92F2D"/>
    <w:rsid w:val="00A93E39"/>
    <w:rsid w:val="00A95F69"/>
    <w:rsid w:val="00AA3103"/>
    <w:rsid w:val="00AA652C"/>
    <w:rsid w:val="00AA705F"/>
    <w:rsid w:val="00AB2013"/>
    <w:rsid w:val="00AB399C"/>
    <w:rsid w:val="00AB55AD"/>
    <w:rsid w:val="00AB5640"/>
    <w:rsid w:val="00AB5B25"/>
    <w:rsid w:val="00AB6CC3"/>
    <w:rsid w:val="00AC1786"/>
    <w:rsid w:val="00AC1814"/>
    <w:rsid w:val="00AC1BE7"/>
    <w:rsid w:val="00AC4C98"/>
    <w:rsid w:val="00AC6EA0"/>
    <w:rsid w:val="00AD7859"/>
    <w:rsid w:val="00AE08E1"/>
    <w:rsid w:val="00AE1B8F"/>
    <w:rsid w:val="00AE387A"/>
    <w:rsid w:val="00AE3FEC"/>
    <w:rsid w:val="00AE44FB"/>
    <w:rsid w:val="00AE4C1B"/>
    <w:rsid w:val="00AF0E8C"/>
    <w:rsid w:val="00AF36B1"/>
    <w:rsid w:val="00AF397B"/>
    <w:rsid w:val="00AF405A"/>
    <w:rsid w:val="00AF4EF6"/>
    <w:rsid w:val="00B00728"/>
    <w:rsid w:val="00B0075E"/>
    <w:rsid w:val="00B015BF"/>
    <w:rsid w:val="00B02016"/>
    <w:rsid w:val="00B0387A"/>
    <w:rsid w:val="00B0391B"/>
    <w:rsid w:val="00B05478"/>
    <w:rsid w:val="00B05D09"/>
    <w:rsid w:val="00B065DA"/>
    <w:rsid w:val="00B06F6C"/>
    <w:rsid w:val="00B13834"/>
    <w:rsid w:val="00B139DE"/>
    <w:rsid w:val="00B17C3E"/>
    <w:rsid w:val="00B20099"/>
    <w:rsid w:val="00B20A58"/>
    <w:rsid w:val="00B30C97"/>
    <w:rsid w:val="00B310BD"/>
    <w:rsid w:val="00B32777"/>
    <w:rsid w:val="00B35743"/>
    <w:rsid w:val="00B35E16"/>
    <w:rsid w:val="00B377A0"/>
    <w:rsid w:val="00B403D6"/>
    <w:rsid w:val="00B40A3F"/>
    <w:rsid w:val="00B41C71"/>
    <w:rsid w:val="00B44A8B"/>
    <w:rsid w:val="00B4797A"/>
    <w:rsid w:val="00B50D5F"/>
    <w:rsid w:val="00B61D25"/>
    <w:rsid w:val="00B63139"/>
    <w:rsid w:val="00B65458"/>
    <w:rsid w:val="00B72269"/>
    <w:rsid w:val="00B72379"/>
    <w:rsid w:val="00B73258"/>
    <w:rsid w:val="00B7550C"/>
    <w:rsid w:val="00B77DFC"/>
    <w:rsid w:val="00B84198"/>
    <w:rsid w:val="00B843AA"/>
    <w:rsid w:val="00B8472B"/>
    <w:rsid w:val="00B9002E"/>
    <w:rsid w:val="00B94789"/>
    <w:rsid w:val="00B95BAD"/>
    <w:rsid w:val="00BA034F"/>
    <w:rsid w:val="00BA0F4E"/>
    <w:rsid w:val="00BA14B2"/>
    <w:rsid w:val="00BA3B53"/>
    <w:rsid w:val="00BA4ACE"/>
    <w:rsid w:val="00BA4C20"/>
    <w:rsid w:val="00BA5858"/>
    <w:rsid w:val="00BA726A"/>
    <w:rsid w:val="00BA7869"/>
    <w:rsid w:val="00BB1C0C"/>
    <w:rsid w:val="00BB2846"/>
    <w:rsid w:val="00BB53C1"/>
    <w:rsid w:val="00BB691E"/>
    <w:rsid w:val="00BB70B8"/>
    <w:rsid w:val="00BC16F9"/>
    <w:rsid w:val="00BC49EB"/>
    <w:rsid w:val="00BD2A4E"/>
    <w:rsid w:val="00BD4716"/>
    <w:rsid w:val="00BE25D0"/>
    <w:rsid w:val="00BE2FA3"/>
    <w:rsid w:val="00BE44DD"/>
    <w:rsid w:val="00BF2FDB"/>
    <w:rsid w:val="00BF4769"/>
    <w:rsid w:val="00BF790E"/>
    <w:rsid w:val="00C0031B"/>
    <w:rsid w:val="00C06385"/>
    <w:rsid w:val="00C06763"/>
    <w:rsid w:val="00C074B2"/>
    <w:rsid w:val="00C130E2"/>
    <w:rsid w:val="00C1363A"/>
    <w:rsid w:val="00C1587F"/>
    <w:rsid w:val="00C15A31"/>
    <w:rsid w:val="00C2068F"/>
    <w:rsid w:val="00C20949"/>
    <w:rsid w:val="00C2153E"/>
    <w:rsid w:val="00C240AE"/>
    <w:rsid w:val="00C24423"/>
    <w:rsid w:val="00C26CC9"/>
    <w:rsid w:val="00C26D25"/>
    <w:rsid w:val="00C33099"/>
    <w:rsid w:val="00C3310D"/>
    <w:rsid w:val="00C33E07"/>
    <w:rsid w:val="00C36102"/>
    <w:rsid w:val="00C40E2D"/>
    <w:rsid w:val="00C4242E"/>
    <w:rsid w:val="00C47AAE"/>
    <w:rsid w:val="00C51043"/>
    <w:rsid w:val="00C51972"/>
    <w:rsid w:val="00C55AC4"/>
    <w:rsid w:val="00C60145"/>
    <w:rsid w:val="00C61C71"/>
    <w:rsid w:val="00C62F7D"/>
    <w:rsid w:val="00C64CC8"/>
    <w:rsid w:val="00C675E1"/>
    <w:rsid w:val="00C6770F"/>
    <w:rsid w:val="00C720CE"/>
    <w:rsid w:val="00C74C53"/>
    <w:rsid w:val="00C769D6"/>
    <w:rsid w:val="00C77D1F"/>
    <w:rsid w:val="00C80112"/>
    <w:rsid w:val="00C8105C"/>
    <w:rsid w:val="00C81341"/>
    <w:rsid w:val="00C8153E"/>
    <w:rsid w:val="00C81899"/>
    <w:rsid w:val="00C832CF"/>
    <w:rsid w:val="00C84530"/>
    <w:rsid w:val="00C84991"/>
    <w:rsid w:val="00C9218D"/>
    <w:rsid w:val="00C92AA6"/>
    <w:rsid w:val="00CA3350"/>
    <w:rsid w:val="00CA4C4E"/>
    <w:rsid w:val="00CA5C8A"/>
    <w:rsid w:val="00CA5ED6"/>
    <w:rsid w:val="00CB2A30"/>
    <w:rsid w:val="00CB2B6A"/>
    <w:rsid w:val="00CB32B9"/>
    <w:rsid w:val="00CB4B41"/>
    <w:rsid w:val="00CB5C8F"/>
    <w:rsid w:val="00CC0393"/>
    <w:rsid w:val="00CC260F"/>
    <w:rsid w:val="00CC29C7"/>
    <w:rsid w:val="00CC46A8"/>
    <w:rsid w:val="00CC6D59"/>
    <w:rsid w:val="00CC7673"/>
    <w:rsid w:val="00CD0C98"/>
    <w:rsid w:val="00CD28AB"/>
    <w:rsid w:val="00CD3835"/>
    <w:rsid w:val="00CD38FC"/>
    <w:rsid w:val="00CD47AF"/>
    <w:rsid w:val="00CD67C2"/>
    <w:rsid w:val="00CE3A41"/>
    <w:rsid w:val="00CE5E28"/>
    <w:rsid w:val="00CE5FEA"/>
    <w:rsid w:val="00CF0115"/>
    <w:rsid w:val="00CF0E16"/>
    <w:rsid w:val="00CF7869"/>
    <w:rsid w:val="00D0133B"/>
    <w:rsid w:val="00D0206F"/>
    <w:rsid w:val="00D0207C"/>
    <w:rsid w:val="00D134B5"/>
    <w:rsid w:val="00D16FF8"/>
    <w:rsid w:val="00D21182"/>
    <w:rsid w:val="00D21B67"/>
    <w:rsid w:val="00D21EDB"/>
    <w:rsid w:val="00D27969"/>
    <w:rsid w:val="00D45575"/>
    <w:rsid w:val="00D461A9"/>
    <w:rsid w:val="00D47007"/>
    <w:rsid w:val="00D47DB3"/>
    <w:rsid w:val="00D528CA"/>
    <w:rsid w:val="00D52992"/>
    <w:rsid w:val="00D54F0B"/>
    <w:rsid w:val="00D5768D"/>
    <w:rsid w:val="00D610D2"/>
    <w:rsid w:val="00D62C77"/>
    <w:rsid w:val="00D635C1"/>
    <w:rsid w:val="00D63F4F"/>
    <w:rsid w:val="00D64D50"/>
    <w:rsid w:val="00D66F61"/>
    <w:rsid w:val="00D675FA"/>
    <w:rsid w:val="00D76285"/>
    <w:rsid w:val="00D765B9"/>
    <w:rsid w:val="00D76C25"/>
    <w:rsid w:val="00D83928"/>
    <w:rsid w:val="00D8588F"/>
    <w:rsid w:val="00D86180"/>
    <w:rsid w:val="00D906AD"/>
    <w:rsid w:val="00D922C7"/>
    <w:rsid w:val="00D9371E"/>
    <w:rsid w:val="00D95286"/>
    <w:rsid w:val="00DA163B"/>
    <w:rsid w:val="00DA333E"/>
    <w:rsid w:val="00DA3ED2"/>
    <w:rsid w:val="00DA401F"/>
    <w:rsid w:val="00DA74FA"/>
    <w:rsid w:val="00DB0E49"/>
    <w:rsid w:val="00DB4E52"/>
    <w:rsid w:val="00DC2A4C"/>
    <w:rsid w:val="00DC37ED"/>
    <w:rsid w:val="00DC4433"/>
    <w:rsid w:val="00DC55BC"/>
    <w:rsid w:val="00DC7F19"/>
    <w:rsid w:val="00DE0278"/>
    <w:rsid w:val="00DF0403"/>
    <w:rsid w:val="00DF14AF"/>
    <w:rsid w:val="00DF296F"/>
    <w:rsid w:val="00DF2C71"/>
    <w:rsid w:val="00DF373B"/>
    <w:rsid w:val="00DF5311"/>
    <w:rsid w:val="00DF63FB"/>
    <w:rsid w:val="00DF6650"/>
    <w:rsid w:val="00E00E63"/>
    <w:rsid w:val="00E01EEE"/>
    <w:rsid w:val="00E0233C"/>
    <w:rsid w:val="00E06D79"/>
    <w:rsid w:val="00E1015F"/>
    <w:rsid w:val="00E13D32"/>
    <w:rsid w:val="00E16077"/>
    <w:rsid w:val="00E209C2"/>
    <w:rsid w:val="00E218D9"/>
    <w:rsid w:val="00E243BA"/>
    <w:rsid w:val="00E24B71"/>
    <w:rsid w:val="00E24BE1"/>
    <w:rsid w:val="00E26568"/>
    <w:rsid w:val="00E266F0"/>
    <w:rsid w:val="00E3136A"/>
    <w:rsid w:val="00E328B4"/>
    <w:rsid w:val="00E34578"/>
    <w:rsid w:val="00E40190"/>
    <w:rsid w:val="00E40783"/>
    <w:rsid w:val="00E41FC8"/>
    <w:rsid w:val="00E43AB2"/>
    <w:rsid w:val="00E45131"/>
    <w:rsid w:val="00E45E30"/>
    <w:rsid w:val="00E52862"/>
    <w:rsid w:val="00E52F7C"/>
    <w:rsid w:val="00E55A27"/>
    <w:rsid w:val="00E5645F"/>
    <w:rsid w:val="00E57413"/>
    <w:rsid w:val="00E57939"/>
    <w:rsid w:val="00E63615"/>
    <w:rsid w:val="00E63BA1"/>
    <w:rsid w:val="00E6553E"/>
    <w:rsid w:val="00E65AAC"/>
    <w:rsid w:val="00E70A31"/>
    <w:rsid w:val="00E75E89"/>
    <w:rsid w:val="00E83661"/>
    <w:rsid w:val="00E84C8C"/>
    <w:rsid w:val="00E86BF6"/>
    <w:rsid w:val="00E86D0C"/>
    <w:rsid w:val="00E906EA"/>
    <w:rsid w:val="00E90B25"/>
    <w:rsid w:val="00E9110F"/>
    <w:rsid w:val="00E91BC8"/>
    <w:rsid w:val="00E942D7"/>
    <w:rsid w:val="00E94CD3"/>
    <w:rsid w:val="00E95FD6"/>
    <w:rsid w:val="00EA2E2B"/>
    <w:rsid w:val="00EA312A"/>
    <w:rsid w:val="00EA3218"/>
    <w:rsid w:val="00EA421A"/>
    <w:rsid w:val="00EA4E0A"/>
    <w:rsid w:val="00EA77F2"/>
    <w:rsid w:val="00EB298F"/>
    <w:rsid w:val="00EB32D7"/>
    <w:rsid w:val="00EB3BC5"/>
    <w:rsid w:val="00EB3C18"/>
    <w:rsid w:val="00EB4F09"/>
    <w:rsid w:val="00EB6D09"/>
    <w:rsid w:val="00EB7288"/>
    <w:rsid w:val="00EC1138"/>
    <w:rsid w:val="00EC15EE"/>
    <w:rsid w:val="00EC20A1"/>
    <w:rsid w:val="00EC23E2"/>
    <w:rsid w:val="00EC29B2"/>
    <w:rsid w:val="00EC5638"/>
    <w:rsid w:val="00EC75DA"/>
    <w:rsid w:val="00ED41A8"/>
    <w:rsid w:val="00ED4534"/>
    <w:rsid w:val="00EE0D83"/>
    <w:rsid w:val="00EE1B1B"/>
    <w:rsid w:val="00EE50D3"/>
    <w:rsid w:val="00EE5835"/>
    <w:rsid w:val="00EE606D"/>
    <w:rsid w:val="00EF41CD"/>
    <w:rsid w:val="00EF4827"/>
    <w:rsid w:val="00EF67BE"/>
    <w:rsid w:val="00F02E5D"/>
    <w:rsid w:val="00F03277"/>
    <w:rsid w:val="00F05609"/>
    <w:rsid w:val="00F104BA"/>
    <w:rsid w:val="00F12315"/>
    <w:rsid w:val="00F13B87"/>
    <w:rsid w:val="00F143C9"/>
    <w:rsid w:val="00F14C49"/>
    <w:rsid w:val="00F17121"/>
    <w:rsid w:val="00F22708"/>
    <w:rsid w:val="00F22D17"/>
    <w:rsid w:val="00F238DB"/>
    <w:rsid w:val="00F26F59"/>
    <w:rsid w:val="00F35927"/>
    <w:rsid w:val="00F37791"/>
    <w:rsid w:val="00F41EF7"/>
    <w:rsid w:val="00F54C0B"/>
    <w:rsid w:val="00F54E83"/>
    <w:rsid w:val="00F55657"/>
    <w:rsid w:val="00F55DDA"/>
    <w:rsid w:val="00F564D1"/>
    <w:rsid w:val="00F566C2"/>
    <w:rsid w:val="00F56740"/>
    <w:rsid w:val="00F572CB"/>
    <w:rsid w:val="00F611B0"/>
    <w:rsid w:val="00F61829"/>
    <w:rsid w:val="00F61B13"/>
    <w:rsid w:val="00F657A5"/>
    <w:rsid w:val="00F70BF0"/>
    <w:rsid w:val="00F74C86"/>
    <w:rsid w:val="00F74E0A"/>
    <w:rsid w:val="00F7629F"/>
    <w:rsid w:val="00F8126B"/>
    <w:rsid w:val="00F826A0"/>
    <w:rsid w:val="00F82A9E"/>
    <w:rsid w:val="00F832DC"/>
    <w:rsid w:val="00F848F1"/>
    <w:rsid w:val="00F858BF"/>
    <w:rsid w:val="00F91442"/>
    <w:rsid w:val="00F92BD4"/>
    <w:rsid w:val="00F943B4"/>
    <w:rsid w:val="00F95D7B"/>
    <w:rsid w:val="00FA3D82"/>
    <w:rsid w:val="00FB08C9"/>
    <w:rsid w:val="00FB2CBB"/>
    <w:rsid w:val="00FB5A01"/>
    <w:rsid w:val="00FB7428"/>
    <w:rsid w:val="00FC4383"/>
    <w:rsid w:val="00FD006F"/>
    <w:rsid w:val="00FD41CF"/>
    <w:rsid w:val="00FE2737"/>
    <w:rsid w:val="00FE48A4"/>
    <w:rsid w:val="00FE695B"/>
    <w:rsid w:val="00FF092B"/>
    <w:rsid w:val="00FF0E7B"/>
    <w:rsid w:val="00FF1574"/>
    <w:rsid w:val="7986C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069010"/>
  <w15:chartTrackingRefBased/>
  <w15:docId w15:val="{EA7236C1-60D2-41D7-820B-07F64A208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6163"/>
    <w:rPr>
      <w:rFonts w:ascii="Times New Roman" w:eastAsia="Times New Roman" w:hAnsi="Times New Roman" w:cs="Times New Roman"/>
      <w:kern w:val="0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5A8B"/>
    <w:pPr>
      <w:keepNext/>
      <w:widowControl w:val="0"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  <w:lang w:eastAsia="zh-TW"/>
    </w:rPr>
  </w:style>
  <w:style w:type="paragraph" w:styleId="Heading2">
    <w:name w:val="heading 2"/>
    <w:basedOn w:val="Normal"/>
    <w:next w:val="NormalIndent"/>
    <w:link w:val="Heading2Char"/>
    <w:qFormat/>
    <w:rsid w:val="00965C78"/>
    <w:pPr>
      <w:keepNext/>
      <w:widowControl w:val="0"/>
      <w:numPr>
        <w:numId w:val="3"/>
      </w:numPr>
      <w:outlineLvl w:val="1"/>
    </w:pPr>
    <w:rPr>
      <w:rFonts w:ascii="DengXian Light" w:eastAsia="DengXian Light" w:hAnsi="DengXian Light" w:cs="Arial"/>
      <w:b/>
      <w:bCs/>
      <w:sz w:val="52"/>
      <w:szCs w:val="48"/>
      <w:lang w:eastAsia="zh-TW"/>
    </w:rPr>
  </w:style>
  <w:style w:type="paragraph" w:styleId="Heading3">
    <w:name w:val="heading 3"/>
    <w:basedOn w:val="Normal"/>
    <w:next w:val="NormalIndent"/>
    <w:link w:val="Heading3Char"/>
    <w:autoRedefine/>
    <w:uiPriority w:val="9"/>
    <w:qFormat/>
    <w:rsid w:val="00965C78"/>
    <w:pPr>
      <w:keepNext/>
      <w:numPr>
        <w:ilvl w:val="1"/>
        <w:numId w:val="3"/>
      </w:numPr>
      <w:jc w:val="both"/>
      <w:outlineLvl w:val="2"/>
    </w:pPr>
    <w:rPr>
      <w:rFonts w:ascii="DengXian Light" w:eastAsia="DengXian Light" w:hAnsi="DengXian Light" w:cs="Arial"/>
      <w:b/>
      <w:bCs/>
      <w:sz w:val="4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65C78"/>
    <w:pPr>
      <w:keepNext/>
      <w:widowControl w:val="0"/>
      <w:numPr>
        <w:ilvl w:val="2"/>
        <w:numId w:val="3"/>
      </w:numPr>
      <w:outlineLvl w:val="3"/>
    </w:pPr>
    <w:rPr>
      <w:rFonts w:ascii="DengXian Light" w:eastAsia="DengXian Light" w:hAnsi="DengXian Light" w:cstheme="majorBidi"/>
      <w:b/>
      <w:sz w:val="36"/>
      <w:szCs w:val="3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65C78"/>
    <w:pPr>
      <w:keepNext/>
      <w:widowControl w:val="0"/>
      <w:numPr>
        <w:ilvl w:val="3"/>
        <w:numId w:val="3"/>
      </w:numPr>
      <w:outlineLvl w:val="4"/>
    </w:pPr>
    <w:rPr>
      <w:rFonts w:ascii="DengXian Light" w:eastAsia="DengXian Light" w:hAnsi="DengXian Light" w:cstheme="majorBidi"/>
      <w:b/>
      <w:bCs/>
      <w:kern w:val="2"/>
      <w:sz w:val="32"/>
      <w:szCs w:val="36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Bullet level 1"/>
    <w:basedOn w:val="Normal"/>
    <w:link w:val="HeaderChar"/>
    <w:uiPriority w:val="99"/>
    <w:unhideWhenUsed/>
    <w:rsid w:val="002F0243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eastAsia="PMingLiU"/>
      <w:kern w:val="2"/>
      <w:sz w:val="18"/>
      <w:szCs w:val="18"/>
      <w:lang w:eastAsia="zh-TW"/>
    </w:rPr>
  </w:style>
  <w:style w:type="character" w:customStyle="1" w:styleId="HeaderChar">
    <w:name w:val="Header Char"/>
    <w:aliases w:val="Bullet level 1 Char1"/>
    <w:basedOn w:val="DefaultParagraphFont"/>
    <w:link w:val="Header"/>
    <w:uiPriority w:val="99"/>
    <w:rsid w:val="002F0243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2F0243"/>
    <w:pPr>
      <w:widowControl w:val="0"/>
      <w:tabs>
        <w:tab w:val="center" w:pos="4153"/>
        <w:tab w:val="right" w:pos="8306"/>
      </w:tabs>
      <w:snapToGrid w:val="0"/>
    </w:pPr>
    <w:rPr>
      <w:rFonts w:eastAsia="PMingLiU"/>
      <w:kern w:val="2"/>
      <w:sz w:val="18"/>
      <w:szCs w:val="18"/>
      <w:lang w:eastAsia="zh-TW"/>
    </w:rPr>
  </w:style>
  <w:style w:type="character" w:customStyle="1" w:styleId="FooterChar">
    <w:name w:val="Footer Char"/>
    <w:basedOn w:val="DefaultParagraphFont"/>
    <w:link w:val="Footer"/>
    <w:uiPriority w:val="99"/>
    <w:rsid w:val="002F0243"/>
    <w:rPr>
      <w:sz w:val="18"/>
      <w:szCs w:val="18"/>
    </w:rPr>
  </w:style>
  <w:style w:type="character" w:customStyle="1" w:styleId="Heading2Char">
    <w:name w:val="Heading 2 Char"/>
    <w:basedOn w:val="DefaultParagraphFont"/>
    <w:link w:val="Heading2"/>
    <w:rsid w:val="00965C78"/>
    <w:rPr>
      <w:rFonts w:ascii="DengXian Light" w:eastAsia="DengXian Light" w:hAnsi="DengXian Light" w:cs="Arial"/>
      <w:b/>
      <w:bCs/>
      <w:kern w:val="0"/>
      <w:sz w:val="52"/>
      <w:szCs w:val="48"/>
      <w:lang w:eastAsia="zh-TW"/>
    </w:rPr>
  </w:style>
  <w:style w:type="character" w:customStyle="1" w:styleId="Heading3Char">
    <w:name w:val="Heading 3 Char"/>
    <w:basedOn w:val="DefaultParagraphFont"/>
    <w:link w:val="Heading3"/>
    <w:uiPriority w:val="9"/>
    <w:rsid w:val="00965C78"/>
    <w:rPr>
      <w:rFonts w:ascii="DengXian Light" w:eastAsia="DengXian Light" w:hAnsi="DengXian Light" w:cs="Arial"/>
      <w:b/>
      <w:bCs/>
      <w:kern w:val="0"/>
      <w:sz w:val="44"/>
      <w:szCs w:val="24"/>
    </w:rPr>
  </w:style>
  <w:style w:type="character" w:styleId="PageNumber">
    <w:name w:val="page number"/>
    <w:basedOn w:val="DefaultParagraphFont"/>
    <w:rsid w:val="002F0243"/>
  </w:style>
  <w:style w:type="paragraph" w:customStyle="1" w:styleId="BodTxt2">
    <w:name w:val="BodTxt2"/>
    <w:basedOn w:val="Normal"/>
    <w:uiPriority w:val="99"/>
    <w:rsid w:val="002F0243"/>
    <w:pPr>
      <w:ind w:left="1584" w:right="432"/>
      <w:jc w:val="both"/>
    </w:pPr>
    <w:rPr>
      <w:color w:val="000000"/>
      <w:sz w:val="22"/>
      <w:szCs w:val="20"/>
      <w:lang w:eastAsia="en-US"/>
    </w:rPr>
  </w:style>
  <w:style w:type="character" w:styleId="Hyperlink">
    <w:name w:val="Hyperlink"/>
    <w:uiPriority w:val="99"/>
    <w:rsid w:val="002F0243"/>
    <w:rPr>
      <w:color w:val="0000FF"/>
      <w:u w:val="single"/>
    </w:rPr>
  </w:style>
  <w:style w:type="paragraph" w:styleId="BodyTextIndent">
    <w:name w:val="Body Text Indent"/>
    <w:basedOn w:val="Normal"/>
    <w:link w:val="BodyTextIndentChar"/>
    <w:rsid w:val="002F0243"/>
    <w:pPr>
      <w:widowControl w:val="0"/>
      <w:spacing w:line="300" w:lineRule="atLeast"/>
      <w:ind w:firstLine="482"/>
    </w:pPr>
    <w:rPr>
      <w:rFonts w:ascii="Arial" w:eastAsia="MingLiU" w:hAnsi="Arial" w:cs="Arial"/>
      <w:sz w:val="20"/>
      <w:szCs w:val="20"/>
      <w:lang w:eastAsia="zh-TW"/>
    </w:rPr>
  </w:style>
  <w:style w:type="character" w:customStyle="1" w:styleId="BodyTextIndentChar">
    <w:name w:val="Body Text Indent Char"/>
    <w:basedOn w:val="DefaultParagraphFont"/>
    <w:link w:val="BodyTextIndent"/>
    <w:rsid w:val="002F0243"/>
    <w:rPr>
      <w:rFonts w:ascii="Arial" w:eastAsia="MingLiU" w:hAnsi="Arial" w:cs="Arial"/>
      <w:kern w:val="0"/>
      <w:sz w:val="20"/>
      <w:szCs w:val="20"/>
      <w:lang w:eastAsia="zh-TW"/>
    </w:rPr>
  </w:style>
  <w:style w:type="paragraph" w:styleId="TOC2">
    <w:name w:val="toc 2"/>
    <w:basedOn w:val="Normal"/>
    <w:next w:val="Normal"/>
    <w:autoRedefine/>
    <w:uiPriority w:val="39"/>
    <w:rsid w:val="002F0243"/>
    <w:pPr>
      <w:widowControl w:val="0"/>
      <w:ind w:left="240"/>
    </w:pPr>
    <w:rPr>
      <w:rFonts w:asciiTheme="minorHAnsi" w:eastAsiaTheme="minorHAnsi"/>
      <w:smallCaps/>
      <w:kern w:val="2"/>
      <w:sz w:val="20"/>
      <w:szCs w:val="20"/>
      <w:lang w:eastAsia="zh-TW"/>
    </w:rPr>
  </w:style>
  <w:style w:type="paragraph" w:styleId="TOC3">
    <w:name w:val="toc 3"/>
    <w:basedOn w:val="Normal"/>
    <w:next w:val="Normal"/>
    <w:autoRedefine/>
    <w:uiPriority w:val="39"/>
    <w:rsid w:val="00F54C0B"/>
    <w:pPr>
      <w:widowControl w:val="0"/>
      <w:ind w:left="480"/>
    </w:pPr>
    <w:rPr>
      <w:rFonts w:asciiTheme="minorHAnsi" w:eastAsiaTheme="minorHAnsi"/>
      <w:i/>
      <w:iCs/>
      <w:kern w:val="2"/>
      <w:sz w:val="20"/>
      <w:szCs w:val="20"/>
      <w:lang w:eastAsia="zh-TW"/>
    </w:rPr>
  </w:style>
  <w:style w:type="paragraph" w:styleId="NormalIndent">
    <w:name w:val="Normal Indent"/>
    <w:basedOn w:val="Normal"/>
    <w:rsid w:val="002F0243"/>
    <w:pPr>
      <w:widowControl w:val="0"/>
      <w:adjustRightInd w:val="0"/>
      <w:ind w:left="480"/>
      <w:textAlignment w:val="baseline"/>
    </w:pPr>
    <w:rPr>
      <w:rFonts w:ascii="MingLiU" w:eastAsia="MingLiU" w:hAnsi="Arial" w:cs="Arial"/>
      <w:sz w:val="20"/>
      <w:szCs w:val="20"/>
      <w:lang w:eastAsia="zh-TW"/>
    </w:rPr>
  </w:style>
  <w:style w:type="character" w:customStyle="1" w:styleId="Char">
    <w:name w:val="页眉 Char"/>
    <w:aliases w:val="Bullet level 1 Char"/>
    <w:uiPriority w:val="99"/>
    <w:rsid w:val="002F0243"/>
    <w:rPr>
      <w:kern w:val="2"/>
    </w:rPr>
  </w:style>
  <w:style w:type="paragraph" w:styleId="Subtitle">
    <w:name w:val="Subtitle"/>
    <w:basedOn w:val="Normal"/>
    <w:next w:val="NormalIndent"/>
    <w:link w:val="SubtitleChar"/>
    <w:rsid w:val="002E15FE"/>
    <w:pPr>
      <w:widowControl w:val="0"/>
      <w:numPr>
        <w:ilvl w:val="2"/>
        <w:numId w:val="1"/>
      </w:numPr>
      <w:spacing w:before="240" w:after="60" w:line="312" w:lineRule="auto"/>
      <w:outlineLvl w:val="1"/>
    </w:pPr>
    <w:rPr>
      <w:rFonts w:ascii="DengXian Light" w:eastAsia="DengXian Light" w:hAnsi="DengXian Light"/>
      <w:b/>
      <w:bCs/>
      <w:kern w:val="28"/>
      <w:sz w:val="36"/>
      <w:szCs w:val="32"/>
      <w:lang w:eastAsia="zh-TW"/>
    </w:rPr>
  </w:style>
  <w:style w:type="character" w:customStyle="1" w:styleId="SubtitleChar">
    <w:name w:val="Subtitle Char"/>
    <w:basedOn w:val="DefaultParagraphFont"/>
    <w:link w:val="Subtitle"/>
    <w:rsid w:val="002E15FE"/>
    <w:rPr>
      <w:rFonts w:ascii="DengXian Light" w:eastAsia="DengXian Light" w:hAnsi="DengXian Light" w:cs="Times New Roman"/>
      <w:b/>
      <w:bCs/>
      <w:kern w:val="28"/>
      <w:sz w:val="36"/>
      <w:szCs w:val="32"/>
      <w:lang w:eastAsia="zh-TW"/>
    </w:rPr>
  </w:style>
  <w:style w:type="paragraph" w:styleId="ListParagraph">
    <w:name w:val="List Paragraph"/>
    <w:basedOn w:val="Normal"/>
    <w:uiPriority w:val="34"/>
    <w:qFormat/>
    <w:rsid w:val="00C9218D"/>
    <w:pPr>
      <w:widowControl w:val="0"/>
      <w:ind w:firstLineChars="200" w:firstLine="420"/>
    </w:pPr>
    <w:rPr>
      <w:rFonts w:eastAsia="PMingLiU"/>
      <w:kern w:val="2"/>
      <w:lang w:eastAsia="zh-TW"/>
    </w:rPr>
  </w:style>
  <w:style w:type="paragraph" w:styleId="NoSpacing">
    <w:name w:val="No Spacing"/>
    <w:link w:val="NoSpacingChar"/>
    <w:uiPriority w:val="1"/>
    <w:qFormat/>
    <w:rsid w:val="0061146F"/>
    <w:pPr>
      <w:widowControl w:val="0"/>
    </w:pPr>
    <w:rPr>
      <w:rFonts w:ascii="Times New Roman" w:eastAsia="PMingLiU" w:hAnsi="Times New Roman" w:cs="Times New Roman"/>
      <w:sz w:val="24"/>
      <w:szCs w:val="24"/>
      <w:lang w:eastAsia="zh-TW"/>
    </w:rPr>
  </w:style>
  <w:style w:type="paragraph" w:styleId="NormalWeb">
    <w:name w:val="Normal (Web)"/>
    <w:basedOn w:val="Normal"/>
    <w:uiPriority w:val="99"/>
    <w:semiHidden/>
    <w:unhideWhenUsed/>
    <w:rsid w:val="002E7261"/>
    <w:pPr>
      <w:spacing w:before="100" w:beforeAutospacing="1" w:after="100" w:afterAutospacing="1"/>
    </w:pPr>
    <w:rPr>
      <w:rFonts w:ascii="PMingLiU" w:hAnsi="PMingLiU" w:cs="PMingLiU"/>
    </w:rPr>
  </w:style>
  <w:style w:type="character" w:customStyle="1" w:styleId="NoSpacingChar">
    <w:name w:val="No Spacing Char"/>
    <w:basedOn w:val="DefaultParagraphFont"/>
    <w:link w:val="NoSpacing"/>
    <w:uiPriority w:val="1"/>
    <w:rsid w:val="008B5A8B"/>
    <w:rPr>
      <w:rFonts w:ascii="Times New Roman" w:eastAsia="PMingLiU" w:hAnsi="Times New Roman" w:cs="Times New Roman"/>
      <w:sz w:val="24"/>
      <w:szCs w:val="24"/>
      <w:lang w:eastAsia="zh-TW"/>
    </w:rPr>
  </w:style>
  <w:style w:type="character" w:customStyle="1" w:styleId="Heading1Char">
    <w:name w:val="Heading 1 Char"/>
    <w:basedOn w:val="DefaultParagraphFont"/>
    <w:link w:val="Heading1"/>
    <w:uiPriority w:val="9"/>
    <w:rsid w:val="008B5A8B"/>
    <w:rPr>
      <w:rFonts w:asciiTheme="majorHAnsi" w:eastAsiaTheme="majorEastAsia" w:hAnsiTheme="majorHAnsi" w:cstheme="majorBidi"/>
      <w:b/>
      <w:bCs/>
      <w:kern w:val="52"/>
      <w:sz w:val="52"/>
      <w:szCs w:val="52"/>
      <w:lang w:eastAsia="zh-TW"/>
    </w:rPr>
  </w:style>
  <w:style w:type="paragraph" w:styleId="TOCHeading">
    <w:name w:val="TOC Heading"/>
    <w:basedOn w:val="Heading1"/>
    <w:next w:val="Normal"/>
    <w:uiPriority w:val="39"/>
    <w:unhideWhenUsed/>
    <w:qFormat/>
    <w:rsid w:val="008B5A8B"/>
    <w:pPr>
      <w:keepLines/>
      <w:widowControl/>
      <w:spacing w:before="240" w:after="0" w:line="259" w:lineRule="auto"/>
      <w:outlineLvl w:val="9"/>
    </w:pPr>
    <w:rPr>
      <w:b w:val="0"/>
      <w:bCs w:val="0"/>
      <w:color w:val="2E74B5" w:themeColor="accent1" w:themeShade="BF"/>
      <w:kern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8B5A8B"/>
    <w:pPr>
      <w:widowControl w:val="0"/>
      <w:spacing w:before="120" w:after="120"/>
    </w:pPr>
    <w:rPr>
      <w:rFonts w:asciiTheme="minorHAnsi" w:eastAsiaTheme="minorHAnsi"/>
      <w:b/>
      <w:bCs/>
      <w:caps/>
      <w:kern w:val="2"/>
      <w:sz w:val="20"/>
      <w:szCs w:val="20"/>
      <w:lang w:eastAsia="zh-TW"/>
    </w:rPr>
  </w:style>
  <w:style w:type="paragraph" w:styleId="TOC4">
    <w:name w:val="toc 4"/>
    <w:basedOn w:val="Normal"/>
    <w:next w:val="Normal"/>
    <w:autoRedefine/>
    <w:uiPriority w:val="39"/>
    <w:unhideWhenUsed/>
    <w:rsid w:val="008B5A8B"/>
    <w:pPr>
      <w:widowControl w:val="0"/>
      <w:ind w:left="720"/>
    </w:pPr>
    <w:rPr>
      <w:rFonts w:asciiTheme="minorHAnsi" w:eastAsiaTheme="minorHAnsi"/>
      <w:kern w:val="2"/>
      <w:sz w:val="18"/>
      <w:szCs w:val="18"/>
      <w:lang w:eastAsia="zh-TW"/>
    </w:rPr>
  </w:style>
  <w:style w:type="paragraph" w:styleId="TOC5">
    <w:name w:val="toc 5"/>
    <w:basedOn w:val="Normal"/>
    <w:next w:val="Normal"/>
    <w:autoRedefine/>
    <w:uiPriority w:val="39"/>
    <w:unhideWhenUsed/>
    <w:rsid w:val="008B5A8B"/>
    <w:pPr>
      <w:widowControl w:val="0"/>
      <w:ind w:left="960"/>
    </w:pPr>
    <w:rPr>
      <w:rFonts w:asciiTheme="minorHAnsi" w:eastAsiaTheme="minorHAnsi"/>
      <w:kern w:val="2"/>
      <w:sz w:val="18"/>
      <w:szCs w:val="18"/>
      <w:lang w:eastAsia="zh-TW"/>
    </w:rPr>
  </w:style>
  <w:style w:type="paragraph" w:styleId="TOC6">
    <w:name w:val="toc 6"/>
    <w:basedOn w:val="Normal"/>
    <w:next w:val="Normal"/>
    <w:autoRedefine/>
    <w:uiPriority w:val="39"/>
    <w:unhideWhenUsed/>
    <w:rsid w:val="008B5A8B"/>
    <w:pPr>
      <w:widowControl w:val="0"/>
      <w:ind w:left="1200"/>
    </w:pPr>
    <w:rPr>
      <w:rFonts w:asciiTheme="minorHAnsi" w:eastAsiaTheme="minorHAnsi"/>
      <w:kern w:val="2"/>
      <w:sz w:val="18"/>
      <w:szCs w:val="18"/>
      <w:lang w:eastAsia="zh-TW"/>
    </w:rPr>
  </w:style>
  <w:style w:type="paragraph" w:styleId="TOC7">
    <w:name w:val="toc 7"/>
    <w:basedOn w:val="Normal"/>
    <w:next w:val="Normal"/>
    <w:autoRedefine/>
    <w:uiPriority w:val="39"/>
    <w:unhideWhenUsed/>
    <w:rsid w:val="008B5A8B"/>
    <w:pPr>
      <w:widowControl w:val="0"/>
      <w:ind w:left="1440"/>
    </w:pPr>
    <w:rPr>
      <w:rFonts w:asciiTheme="minorHAnsi" w:eastAsiaTheme="minorHAnsi"/>
      <w:kern w:val="2"/>
      <w:sz w:val="18"/>
      <w:szCs w:val="18"/>
      <w:lang w:eastAsia="zh-TW"/>
    </w:rPr>
  </w:style>
  <w:style w:type="paragraph" w:styleId="TOC8">
    <w:name w:val="toc 8"/>
    <w:basedOn w:val="Normal"/>
    <w:next w:val="Normal"/>
    <w:autoRedefine/>
    <w:uiPriority w:val="39"/>
    <w:unhideWhenUsed/>
    <w:rsid w:val="008B5A8B"/>
    <w:pPr>
      <w:widowControl w:val="0"/>
      <w:ind w:left="1680"/>
    </w:pPr>
    <w:rPr>
      <w:rFonts w:asciiTheme="minorHAnsi" w:eastAsiaTheme="minorHAnsi"/>
      <w:kern w:val="2"/>
      <w:sz w:val="18"/>
      <w:szCs w:val="18"/>
      <w:lang w:eastAsia="zh-TW"/>
    </w:rPr>
  </w:style>
  <w:style w:type="paragraph" w:styleId="TOC9">
    <w:name w:val="toc 9"/>
    <w:basedOn w:val="Normal"/>
    <w:next w:val="Normal"/>
    <w:autoRedefine/>
    <w:uiPriority w:val="39"/>
    <w:unhideWhenUsed/>
    <w:rsid w:val="008B5A8B"/>
    <w:pPr>
      <w:widowControl w:val="0"/>
      <w:ind w:left="1920"/>
    </w:pPr>
    <w:rPr>
      <w:rFonts w:asciiTheme="minorHAnsi" w:eastAsiaTheme="minorHAnsi"/>
      <w:kern w:val="2"/>
      <w:sz w:val="18"/>
      <w:szCs w:val="18"/>
      <w:lang w:eastAsia="zh-TW"/>
    </w:rPr>
  </w:style>
  <w:style w:type="paragraph" w:customStyle="1" w:styleId="1">
    <w:name w:val="樣式1"/>
    <w:basedOn w:val="Subtitle"/>
    <w:link w:val="10"/>
    <w:rsid w:val="002D24B6"/>
    <w:pPr>
      <w:outlineLvl w:val="3"/>
    </w:pPr>
    <w:rPr>
      <w:lang w:eastAsia="zh-CN"/>
    </w:rPr>
  </w:style>
  <w:style w:type="numbering" w:customStyle="1" w:styleId="2">
    <w:name w:val="樣式2"/>
    <w:uiPriority w:val="99"/>
    <w:rsid w:val="00616DCC"/>
    <w:pPr>
      <w:numPr>
        <w:numId w:val="2"/>
      </w:numPr>
    </w:pPr>
  </w:style>
  <w:style w:type="character" w:customStyle="1" w:styleId="10">
    <w:name w:val="樣式1 字元"/>
    <w:basedOn w:val="SubtitleChar"/>
    <w:link w:val="1"/>
    <w:rsid w:val="002D24B6"/>
    <w:rPr>
      <w:rFonts w:ascii="DengXian Light" w:eastAsia="DengXian Light" w:hAnsi="DengXian Light" w:cs="Times New Roman"/>
      <w:b/>
      <w:bCs/>
      <w:kern w:val="28"/>
      <w:sz w:val="36"/>
      <w:szCs w:val="32"/>
      <w:lang w:eastAsia="zh-TW"/>
    </w:rPr>
  </w:style>
  <w:style w:type="character" w:customStyle="1" w:styleId="Heading4Char">
    <w:name w:val="Heading 4 Char"/>
    <w:basedOn w:val="DefaultParagraphFont"/>
    <w:link w:val="Heading4"/>
    <w:uiPriority w:val="9"/>
    <w:rsid w:val="00965C78"/>
    <w:rPr>
      <w:rFonts w:ascii="DengXian Light" w:eastAsia="DengXian Light" w:hAnsi="DengXian Light" w:cstheme="majorBidi"/>
      <w:b/>
      <w:kern w:val="0"/>
      <w:sz w:val="36"/>
      <w:szCs w:val="36"/>
    </w:rPr>
  </w:style>
  <w:style w:type="character" w:customStyle="1" w:styleId="Heading5Char">
    <w:name w:val="Heading 5 Char"/>
    <w:basedOn w:val="DefaultParagraphFont"/>
    <w:link w:val="Heading5"/>
    <w:uiPriority w:val="9"/>
    <w:rsid w:val="00965C78"/>
    <w:rPr>
      <w:rFonts w:ascii="DengXian Light" w:eastAsia="DengXian Light" w:hAnsi="DengXian Light" w:cstheme="majorBidi"/>
      <w:b/>
      <w:bCs/>
      <w:sz w:val="32"/>
      <w:szCs w:val="36"/>
      <w:lang w:eastAsia="zh-TW"/>
    </w:rPr>
  </w:style>
  <w:style w:type="character" w:styleId="Emphasis">
    <w:name w:val="Emphasis"/>
    <w:basedOn w:val="DefaultParagraphFont"/>
    <w:uiPriority w:val="20"/>
    <w:qFormat/>
    <w:rsid w:val="009A65BD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65BD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65BD"/>
    <w:rPr>
      <w:rFonts w:asciiTheme="majorHAnsi" w:eastAsiaTheme="majorEastAsia" w:hAnsiTheme="majorHAnsi" w:cstheme="majorBidi"/>
      <w:sz w:val="18"/>
      <w:szCs w:val="18"/>
      <w:lang w:eastAsia="zh-TW"/>
    </w:rPr>
  </w:style>
  <w:style w:type="table" w:styleId="TableGrid">
    <w:name w:val="Table Grid"/>
    <w:basedOn w:val="TableNormal"/>
    <w:uiPriority w:val="39"/>
    <w:rsid w:val="002F10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DA163B"/>
    <w:pPr>
      <w:spacing w:after="200"/>
    </w:pPr>
    <w:rPr>
      <w:i/>
      <w:iCs/>
      <w:color w:val="44546A" w:themeColor="text2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032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03277"/>
    <w:rPr>
      <w:rFonts w:ascii="Courier New" w:eastAsia="Times New Roman" w:hAnsi="Courier New" w:cs="Courier New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61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2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02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36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6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1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79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8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6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1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0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85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9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33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24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3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23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2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3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8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2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7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24" Type="http://schemas.openxmlformats.org/officeDocument/2006/relationships/image" Target="media/image13.png"/><Relationship Id="rId32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31" Type="http://schemas.microsoft.com/office/2011/relationships/people" Target="peop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header" Target="header2.xml"/><Relationship Id="rId3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1.bin"/><Relationship Id="rId2" Type="http://schemas.openxmlformats.org/officeDocument/2006/relationships/image" Target="media/image2.wmf"/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2.bin"/><Relationship Id="rId2" Type="http://schemas.openxmlformats.org/officeDocument/2006/relationships/image" Target="media/image2.wmf"/><Relationship Id="rId1" Type="http://schemas.openxmlformats.org/officeDocument/2006/relationships/image" Target="media/image1.jp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3.bin"/><Relationship Id="rId2" Type="http://schemas.openxmlformats.org/officeDocument/2006/relationships/image" Target="media/image2.wmf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CDA77E4BC4454541B1C9F2DDBEA3CEFF" ma:contentTypeVersion="8" ma:contentTypeDescription="建立新的文件。" ma:contentTypeScope="" ma:versionID="588c57376cd60583465798a25e7b5add">
  <xsd:schema xmlns:xsd="http://www.w3.org/2001/XMLSchema" xmlns:xs="http://www.w3.org/2001/XMLSchema" xmlns:p="http://schemas.microsoft.com/office/2006/metadata/properties" xmlns:ns2="74ed1a23-137d-4d04-a5b8-287bb7d6631d" xmlns:ns3="51cbd3ba-b1f3-44c2-891b-e0477f83f443" targetNamespace="http://schemas.microsoft.com/office/2006/metadata/properties" ma:root="true" ma:fieldsID="e59b32f563b7b931dc3e820378b38caa" ns2:_="" ns3:_="">
    <xsd:import namespace="74ed1a23-137d-4d04-a5b8-287bb7d6631d"/>
    <xsd:import namespace="51cbd3ba-b1f3-44c2-891b-e0477f83f4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ed1a23-137d-4d04-a5b8-287bb7d6631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cbd3ba-b1f3-44c2-891b-e0477f83f443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共用對象: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共用詳細資料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內容類型"/>
        <xsd:element ref="dc:title" minOccurs="0" maxOccurs="1" ma:index="4" ma:displayName="標題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568E75-F42B-418D-8243-AE19C6D67D2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4787AA6-C9C1-469A-9DCE-27C5E08513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ed1a23-137d-4d04-a5b8-287bb7d6631d"/>
    <ds:schemaRef ds:uri="51cbd3ba-b1f3-44c2-891b-e0477f83f4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0CDBAC3-93B5-499E-9581-DF3B256D51F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F8DFFCF-BCE3-459B-9C2F-8A4B665DC9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1875</TotalTime>
  <Pages>1</Pages>
  <Words>668</Words>
  <Characters>3811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China</Company>
  <LinksUpToDate>false</LinksUpToDate>
  <CharactersWithSpaces>4471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Guangnai Wang/WZS/Wistron</cp:lastModifiedBy>
  <cp:revision>1544</cp:revision>
  <dcterms:created xsi:type="dcterms:W3CDTF">2018-09-05T05:26:00Z</dcterms:created>
  <dcterms:modified xsi:type="dcterms:W3CDTF">2019-08-23T05:53:00Z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0x010100CDA77E4BC4454541B1C9F2DDBEA3CEFF</vt:lpwstr>
  </property>
</Properties>
</file>